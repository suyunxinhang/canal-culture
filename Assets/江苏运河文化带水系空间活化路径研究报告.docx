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3F0DED" w14:textId="77777777" w:rsidR="00711FB6" w:rsidRDefault="00251621">
      <w:pPr>
        <w:spacing w:line="520" w:lineRule="atLeast"/>
        <w:jc w:val="center"/>
      </w:pPr>
      <w:r>
        <w:rPr>
          <w:rFonts w:ascii="方正小标宋简体" w:eastAsia="方正小标宋简体" w:hAnsi="方正小标宋简体" w:cs="方正小标宋简体" w:hint="eastAsia"/>
          <w:sz w:val="44"/>
          <w:szCs w:val="44"/>
        </w:rPr>
        <w:t>江苏运河文化带水系空间</w:t>
      </w:r>
      <w:r>
        <w:rPr>
          <w:rFonts w:ascii="方正小标宋简体" w:eastAsia="方正小标宋简体" w:hAnsi="方正小标宋简体" w:cs="方正小标宋简体" w:hint="eastAsia"/>
          <w:sz w:val="44"/>
          <w:szCs w:val="44"/>
        </w:rPr>
        <w:t>及其</w:t>
      </w:r>
      <w:r>
        <w:rPr>
          <w:rFonts w:ascii="方正小标宋简体" w:eastAsia="方正小标宋简体" w:hAnsi="方正小标宋简体" w:cs="方正小标宋简体" w:hint="eastAsia"/>
          <w:sz w:val="44"/>
          <w:szCs w:val="44"/>
        </w:rPr>
        <w:t>活化路径研究</w:t>
      </w:r>
      <w:r>
        <w:rPr>
          <w:rFonts w:ascii="方正小标宋简体" w:eastAsia="方正小标宋简体" w:hAnsi="方正小标宋简体" w:cs="方正小标宋简体" w:hint="eastAsia"/>
          <w:sz w:val="44"/>
          <w:szCs w:val="44"/>
        </w:rPr>
        <w:t>报告</w:t>
      </w:r>
    </w:p>
    <w:p w14:paraId="15B5E038" w14:textId="77777777" w:rsidR="00711FB6" w:rsidRDefault="00251621">
      <w:pPr>
        <w:spacing w:line="520" w:lineRule="atLeast"/>
        <w:rPr>
          <w:rFonts w:ascii="仿宋" w:eastAsia="仿宋" w:hAnsi="仿宋" w:cs="仿宋"/>
          <w:sz w:val="32"/>
          <w:szCs w:val="32"/>
        </w:rPr>
      </w:pPr>
      <w:r>
        <w:rPr>
          <w:rFonts w:ascii="黑体" w:eastAsia="黑体" w:hAnsi="黑体" w:cs="黑体" w:hint="eastAsia"/>
          <w:sz w:val="24"/>
        </w:rPr>
        <w:t>摘要</w:t>
      </w:r>
      <w:r>
        <w:rPr>
          <w:rFonts w:ascii="黑体" w:eastAsia="黑体" w:hAnsi="黑体" w:cs="黑体" w:hint="eastAsia"/>
          <w:sz w:val="24"/>
        </w:rPr>
        <w:t>：</w:t>
      </w:r>
      <w:r>
        <w:rPr>
          <w:rFonts w:ascii="楷体" w:eastAsia="楷体" w:hAnsi="楷体" w:cs="楷体" w:hint="eastAsia"/>
          <w:sz w:val="24"/>
        </w:rPr>
        <w:t>京杭大运河江苏段</w:t>
      </w:r>
      <w:r>
        <w:rPr>
          <w:rFonts w:ascii="楷体" w:eastAsia="楷体" w:hAnsi="楷体" w:cs="楷体" w:hint="eastAsia"/>
          <w:sz w:val="24"/>
        </w:rPr>
        <w:t>690</w:t>
      </w:r>
      <w:r>
        <w:rPr>
          <w:rFonts w:ascii="楷体" w:eastAsia="楷体" w:hAnsi="楷体" w:cs="楷体" w:hint="eastAsia"/>
          <w:sz w:val="24"/>
        </w:rPr>
        <w:t>公里，占全线近五分之二，是国家漕运命脉与活态世界遗产。本文基于</w:t>
      </w:r>
      <w:r>
        <w:rPr>
          <w:rFonts w:ascii="楷体" w:eastAsia="楷体" w:hAnsi="楷体" w:cs="楷体" w:hint="eastAsia"/>
          <w:sz w:val="24"/>
        </w:rPr>
        <w:t>2025</w:t>
      </w:r>
      <w:r>
        <w:rPr>
          <w:rFonts w:ascii="楷体" w:eastAsia="楷体" w:hAnsi="楷体" w:cs="楷体" w:hint="eastAsia"/>
          <w:sz w:val="24"/>
        </w:rPr>
        <w:t>年</w:t>
      </w:r>
      <w:r>
        <w:rPr>
          <w:rFonts w:ascii="楷体" w:eastAsia="楷体" w:hAnsi="楷体" w:cs="楷体" w:hint="eastAsia"/>
          <w:sz w:val="24"/>
        </w:rPr>
        <w:t>7</w:t>
      </w:r>
      <w:r>
        <w:rPr>
          <w:rFonts w:ascii="楷体" w:eastAsia="楷体" w:hAnsi="楷体" w:cs="楷体" w:hint="eastAsia"/>
          <w:sz w:val="24"/>
        </w:rPr>
        <w:t>月南京大学“苏运新航”团队的实地调研，综合运用问卷调查、半结构式访谈、</w:t>
      </w:r>
      <w:r>
        <w:rPr>
          <w:rFonts w:ascii="楷体" w:eastAsia="楷体" w:hAnsi="楷体" w:cs="楷体" w:hint="eastAsia"/>
          <w:sz w:val="24"/>
        </w:rPr>
        <w:t>实地考察等方法</w:t>
      </w:r>
      <w:r>
        <w:rPr>
          <w:rFonts w:ascii="楷体" w:eastAsia="楷体" w:hAnsi="楷体" w:cs="楷体" w:hint="eastAsia"/>
          <w:sz w:val="24"/>
        </w:rPr>
        <w:t>，对淮安清江闸、扬州邵伯船闸、常州青果巷等六处核心遗产点进行</w:t>
      </w:r>
      <w:r>
        <w:rPr>
          <w:rFonts w:ascii="楷体" w:eastAsia="楷体" w:hAnsi="楷体" w:cs="楷体" w:hint="eastAsia"/>
          <w:sz w:val="24"/>
        </w:rPr>
        <w:t>时间、空间和社会多角度</w:t>
      </w:r>
      <w:r>
        <w:rPr>
          <w:rFonts w:ascii="楷体" w:eastAsia="楷体" w:hAnsi="楷体" w:cs="楷体" w:hint="eastAsia"/>
          <w:sz w:val="24"/>
        </w:rPr>
        <w:t>解析。研究发现：公众对运河历史认知深度不足，满意度偏低；遗产活化已由静态展示转向“科技赋能、生态协同、功能重构”的新范式；传统水利智慧经现代转译后可实现“</w:t>
      </w:r>
      <w:r>
        <w:rPr>
          <w:rFonts w:ascii="楷体" w:eastAsia="楷体" w:hAnsi="楷体" w:cs="楷体" w:hint="eastAsia"/>
          <w:sz w:val="24"/>
        </w:rPr>
        <w:t>1+1&gt;2</w:t>
      </w:r>
      <w:r>
        <w:rPr>
          <w:rFonts w:ascii="楷体" w:eastAsia="楷体" w:hAnsi="楷体" w:cs="楷体" w:hint="eastAsia"/>
          <w:sz w:val="24"/>
        </w:rPr>
        <w:t>”的协同效应。文章</w:t>
      </w:r>
      <w:r>
        <w:rPr>
          <w:rFonts w:ascii="楷体" w:eastAsia="楷体" w:hAnsi="楷体" w:cs="楷体" w:hint="eastAsia"/>
          <w:sz w:val="24"/>
        </w:rPr>
        <w:t>将</w:t>
      </w:r>
      <w:r>
        <w:rPr>
          <w:rFonts w:ascii="楷体" w:eastAsia="楷体" w:hAnsi="楷体" w:cs="楷体" w:hint="eastAsia"/>
          <w:sz w:val="24"/>
        </w:rPr>
        <w:t>据此为江苏乃至全国线性文化遗产的可持续利用提供青年视角与地方方案。</w:t>
      </w:r>
      <w:r>
        <w:rPr>
          <w:rFonts w:ascii="楷体" w:eastAsia="楷体" w:hAnsi="楷体" w:cs="楷体" w:hint="eastAsia"/>
          <w:sz w:val="24"/>
        </w:rPr>
        <w:t xml:space="preserve"> </w:t>
      </w:r>
      <w:r>
        <w:rPr>
          <w:rFonts w:ascii="仿宋" w:eastAsia="仿宋" w:hAnsi="仿宋" w:cs="仿宋" w:hint="eastAsia"/>
          <w:sz w:val="32"/>
          <w:szCs w:val="32"/>
        </w:rPr>
        <w:t xml:space="preserve"> </w:t>
      </w:r>
    </w:p>
    <w:p w14:paraId="52293B1B" w14:textId="77777777" w:rsidR="00711FB6" w:rsidRDefault="00251621">
      <w:pPr>
        <w:spacing w:line="520" w:lineRule="atLeast"/>
        <w:rPr>
          <w:rFonts w:ascii="楷体" w:eastAsia="楷体" w:hAnsi="楷体" w:cs="楷体"/>
          <w:sz w:val="24"/>
        </w:rPr>
      </w:pPr>
      <w:r>
        <w:rPr>
          <w:rFonts w:ascii="黑体" w:eastAsia="黑体" w:hAnsi="黑体" w:cs="黑体" w:hint="eastAsia"/>
          <w:sz w:val="24"/>
        </w:rPr>
        <w:t>关键词：</w:t>
      </w:r>
      <w:r>
        <w:rPr>
          <w:rFonts w:ascii="楷体" w:eastAsia="楷体" w:hAnsi="楷体" w:cs="楷体" w:hint="eastAsia"/>
          <w:sz w:val="24"/>
        </w:rPr>
        <w:t>大运河江苏段；活态遗产；科技赋能</w:t>
      </w:r>
    </w:p>
    <w:p w14:paraId="74A422D8" w14:textId="77777777" w:rsidR="00711FB6" w:rsidRDefault="00711FB6">
      <w:pPr>
        <w:spacing w:line="520" w:lineRule="atLeast"/>
        <w:rPr>
          <w:rFonts w:ascii="楷体" w:eastAsia="楷体" w:hAnsi="楷体" w:cs="楷体"/>
          <w:sz w:val="24"/>
        </w:rPr>
      </w:pPr>
    </w:p>
    <w:p w14:paraId="35CBD8BA" w14:textId="104B196D" w:rsidR="00711FB6" w:rsidRDefault="00251621">
      <w:pPr>
        <w:spacing w:line="520" w:lineRule="atLeast"/>
        <w:rPr>
          <w:rFonts w:ascii="黑体" w:eastAsia="黑体" w:hAnsi="黑体" w:cs="黑体"/>
          <w:sz w:val="32"/>
          <w:szCs w:val="32"/>
        </w:rPr>
      </w:pPr>
      <w:r>
        <w:rPr>
          <w:rFonts w:ascii="黑体" w:eastAsia="黑体" w:hAnsi="黑体" w:cs="黑体" w:hint="eastAsia"/>
          <w:sz w:val="32"/>
          <w:szCs w:val="32"/>
        </w:rPr>
        <w:t>一、</w:t>
      </w:r>
      <w:del w:id="0" w:author="Hp" w:date="2025-08-26T10:22:00Z">
        <w:r w:rsidDel="00FD7919">
          <w:rPr>
            <w:rFonts w:ascii="黑体" w:eastAsia="黑体" w:hAnsi="黑体" w:cs="黑体" w:hint="eastAsia"/>
            <w:sz w:val="32"/>
            <w:szCs w:val="32"/>
          </w:rPr>
          <w:delText>引言</w:delText>
        </w:r>
      </w:del>
      <w:ins w:id="1" w:author="Hp" w:date="2025-08-26T10:22:00Z">
        <w:r w:rsidR="00FD7919">
          <w:rPr>
            <w:rFonts w:ascii="黑体" w:eastAsia="黑体" w:hAnsi="黑体" w:cs="黑体" w:hint="eastAsia"/>
            <w:sz w:val="32"/>
            <w:szCs w:val="32"/>
          </w:rPr>
          <w:t>研究背景</w:t>
        </w:r>
      </w:ins>
      <w:ins w:id="2" w:author="Hp" w:date="2025-08-26T10:23:00Z">
        <w:r w:rsidR="00FD7919">
          <w:rPr>
            <w:rFonts w:ascii="黑体" w:eastAsia="黑体" w:hAnsi="黑体" w:cs="黑体" w:hint="eastAsia"/>
            <w:sz w:val="32"/>
            <w:szCs w:val="32"/>
          </w:rPr>
          <w:t>与意义</w:t>
        </w:r>
      </w:ins>
      <w:r>
        <w:rPr>
          <w:rFonts w:ascii="黑体" w:eastAsia="黑体" w:hAnsi="黑体" w:cs="黑体" w:hint="eastAsia"/>
          <w:sz w:val="32"/>
          <w:szCs w:val="32"/>
        </w:rPr>
        <w:t xml:space="preserve">  </w:t>
      </w:r>
    </w:p>
    <w:p w14:paraId="5369C7BE" w14:textId="3F4B4CDD" w:rsidR="00711FB6" w:rsidRDefault="00251621">
      <w:pPr>
        <w:spacing w:line="520" w:lineRule="atLeast"/>
        <w:ind w:firstLineChars="200" w:firstLine="640"/>
      </w:pPr>
      <w:r>
        <w:rPr>
          <w:rFonts w:ascii="仿宋" w:eastAsia="仿宋" w:hAnsi="仿宋" w:cs="仿宋" w:hint="eastAsia"/>
          <w:sz w:val="32"/>
          <w:szCs w:val="32"/>
        </w:rPr>
        <w:t>京杭大运河江苏段地处“两河三湖”交汇带，地势低平、水网密布，自吴王夫差开凿</w:t>
      </w:r>
      <w:proofErr w:type="gramStart"/>
      <w:r>
        <w:rPr>
          <w:rFonts w:ascii="仿宋" w:eastAsia="仿宋" w:hAnsi="仿宋" w:cs="仿宋" w:hint="eastAsia"/>
          <w:sz w:val="32"/>
          <w:szCs w:val="32"/>
        </w:rPr>
        <w:t>邗</w:t>
      </w:r>
      <w:proofErr w:type="gramEnd"/>
      <w:r>
        <w:rPr>
          <w:rFonts w:ascii="仿宋" w:eastAsia="仿宋" w:hAnsi="仿宋" w:cs="仿宋" w:hint="eastAsia"/>
          <w:sz w:val="32"/>
          <w:szCs w:val="32"/>
        </w:rPr>
        <w:t>沟（前</w:t>
      </w:r>
      <w:r>
        <w:rPr>
          <w:rFonts w:ascii="仿宋" w:eastAsia="仿宋" w:hAnsi="仿宋" w:cs="仿宋" w:hint="eastAsia"/>
          <w:sz w:val="32"/>
          <w:szCs w:val="32"/>
        </w:rPr>
        <w:t>486</w:t>
      </w:r>
      <w:r>
        <w:rPr>
          <w:rFonts w:ascii="仿宋" w:eastAsia="仿宋" w:hAnsi="仿宋" w:cs="仿宋" w:hint="eastAsia"/>
          <w:sz w:val="32"/>
          <w:szCs w:val="32"/>
        </w:rPr>
        <w:t>年）以来，历经隋唐体系化、明清定型，迄今仍承担航运、输水、生态等多重功能。</w:t>
      </w:r>
      <w:r>
        <w:rPr>
          <w:rFonts w:ascii="仿宋" w:eastAsia="仿宋" w:hAnsi="仿宋" w:cs="仿宋" w:hint="eastAsia"/>
          <w:sz w:val="32"/>
          <w:szCs w:val="32"/>
        </w:rPr>
        <w:t>2014</w:t>
      </w:r>
      <w:r>
        <w:rPr>
          <w:rFonts w:ascii="仿宋" w:eastAsia="仿宋" w:hAnsi="仿宋" w:cs="仿宋" w:hint="eastAsia"/>
          <w:sz w:val="32"/>
          <w:szCs w:val="32"/>
        </w:rPr>
        <w:t>年中国大运河列入《世界遗产名录》后，江苏段</w:t>
      </w:r>
      <w:r>
        <w:rPr>
          <w:rFonts w:ascii="仿宋" w:eastAsia="仿宋" w:hAnsi="仿宋" w:cs="仿宋" w:hint="eastAsia"/>
          <w:sz w:val="32"/>
          <w:szCs w:val="32"/>
        </w:rPr>
        <w:t>28</w:t>
      </w:r>
      <w:r>
        <w:rPr>
          <w:rFonts w:ascii="仿宋" w:eastAsia="仿宋" w:hAnsi="仿宋" w:cs="仿宋" w:hint="eastAsia"/>
          <w:sz w:val="32"/>
          <w:szCs w:val="32"/>
        </w:rPr>
        <w:t>处遗产点成为国家文化带建设核心。然而，快速城市化、产业转型与极端气候导致古河道、老船闸、传统聚落出现安全</w:t>
      </w:r>
      <w:r>
        <w:rPr>
          <w:rFonts w:ascii="仿宋" w:eastAsia="仿宋" w:hAnsi="仿宋" w:cs="仿宋" w:hint="eastAsia"/>
          <w:sz w:val="32"/>
          <w:szCs w:val="32"/>
        </w:rPr>
        <w:t>、</w:t>
      </w:r>
      <w:r>
        <w:rPr>
          <w:rFonts w:ascii="仿宋" w:eastAsia="仿宋" w:hAnsi="仿宋" w:cs="仿宋" w:hint="eastAsia"/>
          <w:sz w:val="32"/>
          <w:szCs w:val="32"/>
        </w:rPr>
        <w:t>功能</w:t>
      </w:r>
      <w:r>
        <w:rPr>
          <w:rFonts w:ascii="仿宋" w:eastAsia="仿宋" w:hAnsi="仿宋" w:cs="仿宋" w:hint="eastAsia"/>
          <w:sz w:val="32"/>
          <w:szCs w:val="32"/>
        </w:rPr>
        <w:t>、</w:t>
      </w:r>
      <w:r>
        <w:rPr>
          <w:rFonts w:ascii="仿宋" w:eastAsia="仿宋" w:hAnsi="仿宋" w:cs="仿宋" w:hint="eastAsia"/>
          <w:sz w:val="32"/>
          <w:szCs w:val="32"/>
        </w:rPr>
        <w:t>意义方面的危机，</w:t>
      </w:r>
      <w:r>
        <w:rPr>
          <w:rFonts w:ascii="仿宋" w:eastAsia="仿宋" w:hAnsi="仿宋" w:cs="仿宋" w:hint="eastAsia"/>
          <w:sz w:val="32"/>
          <w:szCs w:val="32"/>
        </w:rPr>
        <w:t>物理结构老化、商业同质竞争</w:t>
      </w:r>
      <w:r>
        <w:rPr>
          <w:rFonts w:ascii="仿宋" w:eastAsia="仿宋" w:hAnsi="仿宋" w:cs="仿宋" w:hint="eastAsia"/>
          <w:sz w:val="32"/>
          <w:szCs w:val="32"/>
        </w:rPr>
        <w:t>、</w:t>
      </w:r>
      <w:r>
        <w:rPr>
          <w:rFonts w:ascii="仿宋" w:eastAsia="仿宋" w:hAnsi="仿宋" w:cs="仿宋" w:hint="eastAsia"/>
          <w:sz w:val="32"/>
          <w:szCs w:val="32"/>
        </w:rPr>
        <w:t>文化记忆稀薄并存。</w:t>
      </w:r>
      <w:ins w:id="3" w:author="Hp" w:date="2025-08-26T10:23:00Z">
        <w:r w:rsidR="00FD7919">
          <w:rPr>
            <w:rFonts w:ascii="仿宋" w:eastAsia="仿宋" w:hAnsi="仿宋" w:cs="仿宋" w:hint="eastAsia"/>
            <w:sz w:val="32"/>
            <w:szCs w:val="32"/>
          </w:rPr>
          <w:t>本次研究</w:t>
        </w:r>
      </w:ins>
      <w:ins w:id="4" w:author="Hp" w:date="2025-08-26T10:24:00Z">
        <w:r w:rsidR="00FD7919">
          <w:rPr>
            <w:rFonts w:ascii="仿宋" w:eastAsia="仿宋" w:hAnsi="仿宋" w:cs="仿宋" w:hint="eastAsia"/>
            <w:sz w:val="32"/>
            <w:szCs w:val="32"/>
          </w:rPr>
          <w:t>希望……（得到什么结果），这对于……有着……</w:t>
        </w:r>
      </w:ins>
      <w:ins w:id="5" w:author="Hp" w:date="2025-08-26T10:25:00Z">
        <w:r w:rsidR="00FD7919">
          <w:rPr>
            <w:rFonts w:ascii="仿宋" w:eastAsia="仿宋" w:hAnsi="仿宋" w:cs="仿宋" w:hint="eastAsia"/>
            <w:sz w:val="32"/>
            <w:szCs w:val="32"/>
          </w:rPr>
          <w:t>的</w:t>
        </w:r>
      </w:ins>
      <w:ins w:id="6" w:author="Hp" w:date="2025-08-26T10:24:00Z">
        <w:r w:rsidR="00FD7919">
          <w:rPr>
            <w:rFonts w:ascii="仿宋" w:eastAsia="仿宋" w:hAnsi="仿宋" w:cs="仿宋" w:hint="eastAsia"/>
            <w:sz w:val="32"/>
            <w:szCs w:val="32"/>
          </w:rPr>
          <w:t>意义。</w:t>
        </w:r>
      </w:ins>
      <w:r>
        <w:rPr>
          <w:rFonts w:ascii="仿宋" w:eastAsia="仿宋" w:hAnsi="仿宋" w:cs="仿宋" w:hint="eastAsia"/>
          <w:sz w:val="32"/>
          <w:szCs w:val="32"/>
        </w:rPr>
        <w:t xml:space="preserve">  </w:t>
      </w:r>
    </w:p>
    <w:p w14:paraId="4D3F02F2" w14:textId="77777777" w:rsidR="00711FB6" w:rsidRDefault="00711FB6">
      <w:pPr>
        <w:spacing w:line="520" w:lineRule="atLeast"/>
        <w:rPr>
          <w:rFonts w:ascii="黑体" w:eastAsia="黑体" w:hAnsi="黑体" w:cs="黑体"/>
          <w:sz w:val="32"/>
          <w:szCs w:val="32"/>
        </w:rPr>
      </w:pPr>
    </w:p>
    <w:p w14:paraId="2A653038" w14:textId="77777777" w:rsidR="00711FB6" w:rsidRDefault="00251621">
      <w:pPr>
        <w:spacing w:line="520" w:lineRule="atLeast"/>
        <w:rPr>
          <w:rFonts w:ascii="黑体" w:eastAsia="黑体" w:hAnsi="黑体" w:cs="黑体"/>
          <w:sz w:val="32"/>
          <w:szCs w:val="32"/>
        </w:rPr>
      </w:pPr>
      <w:r>
        <w:rPr>
          <w:rFonts w:ascii="黑体" w:eastAsia="黑体" w:hAnsi="黑体" w:cs="黑体" w:hint="eastAsia"/>
          <w:sz w:val="32"/>
          <w:szCs w:val="32"/>
        </w:rPr>
        <w:lastRenderedPageBreak/>
        <w:t>二、</w:t>
      </w:r>
      <w:r>
        <w:rPr>
          <w:rFonts w:ascii="黑体" w:eastAsia="黑体" w:hAnsi="黑体" w:cs="黑体" w:hint="eastAsia"/>
          <w:sz w:val="32"/>
          <w:szCs w:val="32"/>
        </w:rPr>
        <w:t>研究设计与方法</w:t>
      </w:r>
      <w:r>
        <w:rPr>
          <w:rFonts w:ascii="黑体" w:eastAsia="黑体" w:hAnsi="黑体" w:cs="黑体" w:hint="eastAsia"/>
          <w:sz w:val="32"/>
          <w:szCs w:val="32"/>
        </w:rPr>
        <w:t xml:space="preserve">  </w:t>
      </w:r>
    </w:p>
    <w:p w14:paraId="231A0C8A" w14:textId="64281B12" w:rsidR="00711FB6" w:rsidRDefault="00251621">
      <w:pPr>
        <w:spacing w:line="520" w:lineRule="atLeast"/>
        <w:rPr>
          <w:rFonts w:ascii="楷体" w:eastAsia="楷体" w:hAnsi="楷体" w:cs="楷体"/>
          <w:sz w:val="32"/>
          <w:szCs w:val="32"/>
        </w:rPr>
      </w:pPr>
      <w:r>
        <w:rPr>
          <w:rFonts w:ascii="楷体" w:eastAsia="楷体" w:hAnsi="楷体" w:cs="楷体" w:hint="eastAsia"/>
          <w:sz w:val="32"/>
          <w:szCs w:val="32"/>
        </w:rPr>
        <w:t>（</w:t>
      </w:r>
      <w:r>
        <w:rPr>
          <w:rFonts w:ascii="楷体" w:eastAsia="楷体" w:hAnsi="楷体" w:cs="楷体" w:hint="eastAsia"/>
          <w:sz w:val="32"/>
          <w:szCs w:val="32"/>
        </w:rPr>
        <w:t>一）</w:t>
      </w:r>
      <w:r>
        <w:rPr>
          <w:rFonts w:ascii="楷体" w:eastAsia="楷体" w:hAnsi="楷体" w:cs="楷体" w:hint="eastAsia"/>
          <w:sz w:val="32"/>
          <w:szCs w:val="32"/>
        </w:rPr>
        <w:t>研究团队与</w:t>
      </w:r>
      <w:del w:id="7" w:author="Hp" w:date="2025-08-26T10:25:00Z">
        <w:r w:rsidDel="00FD7919">
          <w:rPr>
            <w:rFonts w:ascii="楷体" w:eastAsia="楷体" w:hAnsi="楷体" w:cs="楷体" w:hint="eastAsia"/>
            <w:sz w:val="32"/>
            <w:szCs w:val="32"/>
          </w:rPr>
          <w:delText>准备</w:delText>
        </w:r>
      </w:del>
      <w:ins w:id="8" w:author="Hp" w:date="2025-08-26T10:25:00Z">
        <w:r w:rsidR="00FD7919">
          <w:rPr>
            <w:rFonts w:ascii="楷体" w:eastAsia="楷体" w:hAnsi="楷体" w:cs="楷体" w:hint="eastAsia"/>
            <w:sz w:val="32"/>
            <w:szCs w:val="32"/>
          </w:rPr>
          <w:t>对象选择</w:t>
        </w:r>
      </w:ins>
      <w:r>
        <w:rPr>
          <w:rFonts w:ascii="楷体" w:eastAsia="楷体" w:hAnsi="楷体" w:cs="楷体" w:hint="eastAsia"/>
          <w:sz w:val="32"/>
          <w:szCs w:val="32"/>
        </w:rPr>
        <w:t xml:space="preserve">  </w:t>
      </w:r>
    </w:p>
    <w:p w14:paraId="1C974751" w14:textId="295493A2" w:rsidR="00711FB6" w:rsidRDefault="00251621">
      <w:pPr>
        <w:spacing w:line="520" w:lineRule="atLeast"/>
        <w:ind w:firstLineChars="200" w:firstLine="640"/>
      </w:pPr>
      <w:r>
        <w:rPr>
          <w:rFonts w:ascii="仿宋" w:eastAsia="仿宋" w:hAnsi="仿宋" w:cs="仿宋" w:hint="eastAsia"/>
          <w:sz w:val="32"/>
          <w:szCs w:val="32"/>
        </w:rPr>
        <w:t>“苏运新航”团队</w:t>
      </w:r>
      <w:r>
        <w:rPr>
          <w:rFonts w:ascii="仿宋" w:eastAsia="仿宋" w:hAnsi="仿宋" w:cs="仿宋" w:hint="eastAsia"/>
          <w:sz w:val="32"/>
          <w:szCs w:val="32"/>
        </w:rPr>
        <w:t>成员是九</w:t>
      </w:r>
      <w:r>
        <w:rPr>
          <w:rFonts w:ascii="仿宋" w:eastAsia="仿宋" w:hAnsi="仿宋" w:cs="仿宋" w:hint="eastAsia"/>
          <w:sz w:val="32"/>
          <w:szCs w:val="32"/>
        </w:rPr>
        <w:t>名本科生</w:t>
      </w:r>
      <w:ins w:id="9" w:author="Hp" w:date="2025-08-26T10:27:00Z">
        <w:r w:rsidR="00FD7919">
          <w:rPr>
            <w:rFonts w:ascii="仿宋" w:eastAsia="仿宋" w:hAnsi="仿宋" w:cs="仿宋" w:hint="eastAsia"/>
            <w:sz w:val="32"/>
            <w:szCs w:val="32"/>
          </w:rPr>
          <w:t>（专业背景介绍）</w:t>
        </w:r>
      </w:ins>
      <w:r>
        <w:rPr>
          <w:rFonts w:ascii="仿宋" w:eastAsia="仿宋" w:hAnsi="仿宋" w:cs="仿宋" w:hint="eastAsia"/>
          <w:sz w:val="32"/>
          <w:szCs w:val="32"/>
        </w:rPr>
        <w:t>，</w:t>
      </w:r>
      <w:r>
        <w:rPr>
          <w:rFonts w:ascii="仿宋" w:eastAsia="仿宋" w:hAnsi="仿宋" w:cs="仿宋" w:hint="eastAsia"/>
          <w:sz w:val="32"/>
          <w:szCs w:val="32"/>
        </w:rPr>
        <w:t>由南京大学</w:t>
      </w:r>
      <w:r>
        <w:rPr>
          <w:rFonts w:ascii="仿宋" w:eastAsia="仿宋" w:hAnsi="仿宋" w:cs="仿宋" w:hint="eastAsia"/>
          <w:sz w:val="32"/>
          <w:szCs w:val="32"/>
        </w:rPr>
        <w:t>建筑与城市规划学院刘铨副教授指导。</w:t>
      </w:r>
      <w:ins w:id="10" w:author="Hp" w:date="2025-08-26T10:26:00Z">
        <w:r w:rsidR="00FD7919">
          <w:rPr>
            <w:rFonts w:ascii="仿宋" w:eastAsia="仿宋" w:hAnsi="仿宋" w:cs="仿宋" w:hint="eastAsia"/>
            <w:sz w:val="32"/>
            <w:szCs w:val="32"/>
          </w:rPr>
          <w:t>基于以下因素（分1、2、3、4），</w:t>
        </w:r>
      </w:ins>
      <w:ins w:id="11" w:author="Hp" w:date="2025-08-26T10:27:00Z">
        <w:r w:rsidR="00FD7919">
          <w:rPr>
            <w:rFonts w:ascii="仿宋" w:eastAsia="仿宋" w:hAnsi="仿宋" w:cs="仿宋" w:hint="eastAsia"/>
            <w:sz w:val="32"/>
            <w:szCs w:val="32"/>
          </w:rPr>
          <w:t>团队</w:t>
        </w:r>
      </w:ins>
      <w:r>
        <w:rPr>
          <w:rFonts w:ascii="仿宋" w:eastAsia="仿宋" w:hAnsi="仿宋" w:cs="仿宋" w:hint="eastAsia"/>
          <w:sz w:val="32"/>
          <w:szCs w:val="32"/>
        </w:rPr>
        <w:t>于</w:t>
      </w:r>
      <w:r>
        <w:rPr>
          <w:rFonts w:ascii="仿宋" w:eastAsia="仿宋" w:hAnsi="仿宋" w:cs="仿宋" w:hint="eastAsia"/>
          <w:sz w:val="32"/>
          <w:szCs w:val="32"/>
        </w:rPr>
        <w:t>2025</w:t>
      </w:r>
      <w:r>
        <w:rPr>
          <w:rFonts w:ascii="仿宋" w:eastAsia="仿宋" w:hAnsi="仿宋" w:cs="仿宋" w:hint="eastAsia"/>
          <w:sz w:val="32"/>
          <w:szCs w:val="32"/>
        </w:rPr>
        <w:t>年</w:t>
      </w:r>
      <w:r>
        <w:rPr>
          <w:rFonts w:ascii="仿宋" w:eastAsia="仿宋" w:hAnsi="仿宋" w:cs="仿宋" w:hint="eastAsia"/>
          <w:sz w:val="32"/>
          <w:szCs w:val="32"/>
        </w:rPr>
        <w:t>7</w:t>
      </w:r>
      <w:r>
        <w:rPr>
          <w:rFonts w:ascii="仿宋" w:eastAsia="仿宋" w:hAnsi="仿宋" w:cs="仿宋" w:hint="eastAsia"/>
          <w:sz w:val="32"/>
          <w:szCs w:val="32"/>
        </w:rPr>
        <w:t>月</w:t>
      </w:r>
      <w:r>
        <w:rPr>
          <w:rFonts w:ascii="仿宋" w:eastAsia="仿宋" w:hAnsi="仿宋" w:cs="仿宋" w:hint="eastAsia"/>
          <w:sz w:val="32"/>
          <w:szCs w:val="32"/>
        </w:rPr>
        <w:t>4</w:t>
      </w:r>
      <w:r>
        <w:rPr>
          <w:rFonts w:ascii="仿宋" w:eastAsia="仿宋" w:hAnsi="仿宋" w:cs="仿宋" w:hint="eastAsia"/>
          <w:sz w:val="32"/>
          <w:szCs w:val="32"/>
        </w:rPr>
        <w:t>至</w:t>
      </w:r>
      <w:r>
        <w:rPr>
          <w:rFonts w:ascii="仿宋" w:eastAsia="仿宋" w:hAnsi="仿宋" w:cs="仿宋" w:hint="eastAsia"/>
          <w:sz w:val="32"/>
          <w:szCs w:val="32"/>
        </w:rPr>
        <w:t>5</w:t>
      </w:r>
      <w:r>
        <w:rPr>
          <w:rFonts w:ascii="仿宋" w:eastAsia="仿宋" w:hAnsi="仿宋" w:cs="仿宋" w:hint="eastAsia"/>
          <w:sz w:val="32"/>
          <w:szCs w:val="32"/>
        </w:rPr>
        <w:t>日</w:t>
      </w:r>
      <w:r>
        <w:rPr>
          <w:rFonts w:ascii="仿宋" w:eastAsia="仿宋" w:hAnsi="仿宋" w:cs="仿宋" w:hint="eastAsia"/>
          <w:sz w:val="32"/>
          <w:szCs w:val="32"/>
        </w:rPr>
        <w:t>及</w:t>
      </w:r>
      <w:r>
        <w:rPr>
          <w:rFonts w:ascii="仿宋" w:eastAsia="仿宋" w:hAnsi="仿宋" w:cs="仿宋" w:hint="eastAsia"/>
          <w:sz w:val="32"/>
          <w:szCs w:val="32"/>
        </w:rPr>
        <w:t>16</w:t>
      </w:r>
      <w:r>
        <w:rPr>
          <w:rFonts w:ascii="仿宋" w:eastAsia="仿宋" w:hAnsi="仿宋" w:cs="仿宋" w:hint="eastAsia"/>
          <w:sz w:val="32"/>
          <w:szCs w:val="32"/>
        </w:rPr>
        <w:t>日</w:t>
      </w:r>
      <w:r>
        <w:rPr>
          <w:rFonts w:ascii="仿宋" w:eastAsia="仿宋" w:hAnsi="仿宋" w:cs="仿宋" w:hint="eastAsia"/>
          <w:sz w:val="32"/>
          <w:szCs w:val="32"/>
        </w:rPr>
        <w:t>，</w:t>
      </w:r>
      <w:r>
        <w:rPr>
          <w:rFonts w:ascii="仿宋" w:eastAsia="仿宋" w:hAnsi="仿宋" w:cs="仿宋" w:hint="eastAsia"/>
          <w:sz w:val="32"/>
          <w:szCs w:val="32"/>
        </w:rPr>
        <w:t>团队成员</w:t>
      </w:r>
      <w:del w:id="12" w:author="Hp" w:date="2025-08-26T10:27:00Z">
        <w:r w:rsidDel="00FD7919">
          <w:rPr>
            <w:rFonts w:ascii="仿宋" w:eastAsia="仿宋" w:hAnsi="仿宋" w:cs="仿宋" w:hint="eastAsia"/>
            <w:sz w:val="32"/>
            <w:szCs w:val="32"/>
          </w:rPr>
          <w:delText>实践考察了</w:delText>
        </w:r>
      </w:del>
      <w:ins w:id="13" w:author="Hp" w:date="2025-08-26T10:27:00Z">
        <w:r w:rsidR="00FD7919">
          <w:rPr>
            <w:rFonts w:ascii="仿宋" w:eastAsia="仿宋" w:hAnsi="仿宋" w:cs="仿宋" w:hint="eastAsia"/>
            <w:sz w:val="32"/>
            <w:szCs w:val="32"/>
          </w:rPr>
          <w:t>选择了</w:t>
        </w:r>
      </w:ins>
      <w:r>
        <w:rPr>
          <w:rFonts w:ascii="仿宋" w:eastAsia="仿宋" w:hAnsi="仿宋" w:cs="仿宋" w:hint="eastAsia"/>
          <w:sz w:val="32"/>
          <w:szCs w:val="32"/>
        </w:rPr>
        <w:t>淮安</w:t>
      </w:r>
      <w:r>
        <w:rPr>
          <w:rFonts w:ascii="仿宋" w:eastAsia="仿宋" w:hAnsi="仿宋" w:cs="仿宋" w:hint="eastAsia"/>
          <w:sz w:val="32"/>
          <w:szCs w:val="32"/>
        </w:rPr>
        <w:t>清江闸，淮安漕运博物馆，</w:t>
      </w:r>
      <w:r>
        <w:rPr>
          <w:rFonts w:ascii="仿宋" w:eastAsia="仿宋" w:hAnsi="仿宋" w:cs="仿宋" w:hint="eastAsia"/>
          <w:sz w:val="32"/>
          <w:szCs w:val="32"/>
        </w:rPr>
        <w:t>扬州</w:t>
      </w:r>
      <w:r>
        <w:rPr>
          <w:rFonts w:ascii="仿宋" w:eastAsia="仿宋" w:hAnsi="仿宋" w:cs="仿宋" w:hint="eastAsia"/>
          <w:sz w:val="32"/>
          <w:szCs w:val="32"/>
        </w:rPr>
        <w:t>邵伯船闸，中国大运河博物馆以及</w:t>
      </w:r>
      <w:r>
        <w:rPr>
          <w:rFonts w:ascii="仿宋" w:eastAsia="仿宋" w:hAnsi="仿宋" w:cs="仿宋" w:hint="eastAsia"/>
          <w:sz w:val="32"/>
          <w:szCs w:val="32"/>
        </w:rPr>
        <w:t>常州</w:t>
      </w:r>
      <w:r>
        <w:rPr>
          <w:rFonts w:ascii="仿宋" w:eastAsia="仿宋" w:hAnsi="仿宋" w:cs="仿宋" w:hint="eastAsia"/>
          <w:sz w:val="32"/>
          <w:szCs w:val="32"/>
        </w:rPr>
        <w:t>青果巷，文亨桥</w:t>
      </w:r>
      <w:r>
        <w:rPr>
          <w:rFonts w:ascii="仿宋" w:eastAsia="仿宋" w:hAnsi="仿宋" w:cs="仿宋" w:hint="eastAsia"/>
          <w:sz w:val="32"/>
          <w:szCs w:val="32"/>
        </w:rPr>
        <w:t>共</w:t>
      </w:r>
      <w:r>
        <w:rPr>
          <w:rFonts w:ascii="仿宋" w:eastAsia="仿宋" w:hAnsi="仿宋" w:cs="仿宋" w:hint="eastAsia"/>
          <w:sz w:val="32"/>
          <w:szCs w:val="32"/>
        </w:rPr>
        <w:t>三</w:t>
      </w:r>
      <w:r>
        <w:rPr>
          <w:rFonts w:ascii="仿宋" w:eastAsia="仿宋" w:hAnsi="仿宋" w:cs="仿宋" w:hint="eastAsia"/>
          <w:sz w:val="32"/>
          <w:szCs w:val="32"/>
        </w:rPr>
        <w:t>市</w:t>
      </w:r>
      <w:r>
        <w:rPr>
          <w:rFonts w:ascii="仿宋" w:eastAsia="仿宋" w:hAnsi="仿宋" w:cs="仿宋" w:hint="eastAsia"/>
          <w:sz w:val="32"/>
          <w:szCs w:val="32"/>
        </w:rPr>
        <w:t>六</w:t>
      </w:r>
      <w:r>
        <w:rPr>
          <w:rFonts w:ascii="仿宋" w:eastAsia="仿宋" w:hAnsi="仿宋" w:cs="仿宋" w:hint="eastAsia"/>
          <w:sz w:val="32"/>
          <w:szCs w:val="32"/>
        </w:rPr>
        <w:t>工程</w:t>
      </w:r>
      <w:r>
        <w:rPr>
          <w:rFonts w:ascii="仿宋" w:eastAsia="仿宋" w:hAnsi="仿宋" w:cs="仿宋" w:hint="eastAsia"/>
          <w:sz w:val="32"/>
          <w:szCs w:val="32"/>
        </w:rPr>
        <w:t>十</w:t>
      </w:r>
      <w:r>
        <w:rPr>
          <w:rFonts w:ascii="仿宋" w:eastAsia="仿宋" w:hAnsi="仿宋" w:cs="仿宋" w:hint="eastAsia"/>
          <w:sz w:val="32"/>
          <w:szCs w:val="32"/>
        </w:rPr>
        <w:t>地</w:t>
      </w:r>
      <w:ins w:id="14" w:author="Hp" w:date="2025-08-26T10:27:00Z">
        <w:r w:rsidR="00FD7919">
          <w:rPr>
            <w:rFonts w:ascii="仿宋" w:eastAsia="仿宋" w:hAnsi="仿宋" w:cs="仿宋" w:hint="eastAsia"/>
            <w:sz w:val="32"/>
            <w:szCs w:val="32"/>
          </w:rPr>
          <w:t>作为</w:t>
        </w:r>
      </w:ins>
      <w:ins w:id="15" w:author="Hp" w:date="2025-08-26T10:28:00Z">
        <w:r w:rsidR="00FD7919">
          <w:rPr>
            <w:rFonts w:ascii="仿宋" w:eastAsia="仿宋" w:hAnsi="仿宋" w:cs="仿宋" w:hint="eastAsia"/>
            <w:sz w:val="32"/>
            <w:szCs w:val="32"/>
          </w:rPr>
          <w:t>江苏运河</w:t>
        </w:r>
        <w:r w:rsidR="00FD7919" w:rsidRPr="00FD7919">
          <w:rPr>
            <w:rFonts w:ascii="仿宋" w:eastAsia="仿宋" w:hAnsi="仿宋" w:cs="仿宋" w:hint="eastAsia"/>
            <w:sz w:val="32"/>
            <w:szCs w:val="32"/>
          </w:rPr>
          <w:t>文化带水系空间</w:t>
        </w:r>
      </w:ins>
      <w:ins w:id="16" w:author="Hp" w:date="2025-08-26T10:29:00Z">
        <w:r w:rsidR="00FD7919">
          <w:rPr>
            <w:rFonts w:ascii="仿宋" w:eastAsia="仿宋" w:hAnsi="仿宋" w:cs="仿宋" w:hint="eastAsia"/>
            <w:sz w:val="32"/>
            <w:szCs w:val="32"/>
          </w:rPr>
          <w:t>的代表性</w:t>
        </w:r>
      </w:ins>
      <w:ins w:id="17" w:author="Hp" w:date="2025-08-26T10:27:00Z">
        <w:r w:rsidR="00FD7919">
          <w:rPr>
            <w:rFonts w:ascii="仿宋" w:eastAsia="仿宋" w:hAnsi="仿宋" w:cs="仿宋" w:hint="eastAsia"/>
            <w:sz w:val="32"/>
            <w:szCs w:val="32"/>
          </w:rPr>
          <w:t>对象</w:t>
        </w:r>
      </w:ins>
      <w:ins w:id="18" w:author="Hp" w:date="2025-08-26T10:34:00Z">
        <w:r w:rsidR="00665523">
          <w:rPr>
            <w:rFonts w:ascii="仿宋" w:eastAsia="仿宋" w:hAnsi="仿宋" w:cs="仿宋" w:hint="eastAsia"/>
            <w:sz w:val="32"/>
            <w:szCs w:val="32"/>
          </w:rPr>
          <w:t>（</w:t>
        </w:r>
      </w:ins>
      <w:ins w:id="19" w:author="Hp" w:date="2025-08-26T10:35:00Z">
        <w:r w:rsidR="00665523">
          <w:rPr>
            <w:rFonts w:ascii="仿宋" w:eastAsia="仿宋" w:hAnsi="仿宋" w:cs="仿宋" w:hint="eastAsia"/>
            <w:sz w:val="32"/>
            <w:szCs w:val="32"/>
          </w:rPr>
          <w:t>要有一张地图，标出运河与调研点</w:t>
        </w:r>
      </w:ins>
      <w:ins w:id="20" w:author="Hp" w:date="2025-08-26T10:34:00Z">
        <w:r w:rsidR="00665523">
          <w:rPr>
            <w:rFonts w:ascii="仿宋" w:eastAsia="仿宋" w:hAnsi="仿宋" w:cs="仿宋" w:hint="eastAsia"/>
            <w:sz w:val="32"/>
            <w:szCs w:val="32"/>
          </w:rPr>
          <w:t>）</w:t>
        </w:r>
      </w:ins>
      <w:r>
        <w:rPr>
          <w:rFonts w:ascii="仿宋" w:eastAsia="仿宋" w:hAnsi="仿宋" w:cs="仿宋" w:hint="eastAsia"/>
          <w:sz w:val="32"/>
          <w:szCs w:val="32"/>
        </w:rPr>
        <w:t>。</w:t>
      </w:r>
      <w:del w:id="21" w:author="Hp" w:date="2025-08-26T10:29:00Z">
        <w:r w:rsidDel="00665523">
          <w:rPr>
            <w:rFonts w:ascii="仿宋" w:eastAsia="仿宋" w:hAnsi="仿宋" w:cs="仿宋" w:hint="eastAsia"/>
            <w:sz w:val="32"/>
            <w:szCs w:val="32"/>
          </w:rPr>
          <w:delText>准备多种记录</w:delText>
        </w:r>
        <w:r w:rsidDel="00665523">
          <w:rPr>
            <w:rFonts w:ascii="仿宋" w:eastAsia="仿宋" w:hAnsi="仿宋" w:cs="仿宋" w:hint="eastAsia"/>
            <w:sz w:val="32"/>
            <w:szCs w:val="32"/>
          </w:rPr>
          <w:delText>工具</w:delText>
        </w:r>
        <w:r w:rsidDel="00665523">
          <w:rPr>
            <w:rFonts w:ascii="仿宋" w:eastAsia="仿宋" w:hAnsi="仿宋" w:cs="仿宋" w:hint="eastAsia"/>
            <w:sz w:val="32"/>
            <w:szCs w:val="32"/>
          </w:rPr>
          <w:delText>，</w:delText>
        </w:r>
        <w:r w:rsidDel="00665523">
          <w:rPr>
            <w:rFonts w:ascii="仿宋" w:eastAsia="仿宋" w:hAnsi="仿宋" w:cs="仿宋" w:hint="eastAsia"/>
            <w:sz w:val="32"/>
            <w:szCs w:val="32"/>
          </w:rPr>
          <w:delText>包括</w:delText>
        </w:r>
        <w:r w:rsidDel="00665523">
          <w:rPr>
            <w:rFonts w:ascii="仿宋" w:eastAsia="仿宋" w:hAnsi="仿宋" w:cs="仿宋" w:hint="eastAsia"/>
            <w:sz w:val="32"/>
            <w:szCs w:val="32"/>
          </w:rPr>
          <w:delText>无人机、</w:delText>
        </w:r>
        <w:r w:rsidDel="00665523">
          <w:rPr>
            <w:rFonts w:ascii="仿宋" w:eastAsia="仿宋" w:hAnsi="仿宋" w:cs="仿宋" w:hint="eastAsia"/>
            <w:sz w:val="32"/>
            <w:szCs w:val="32"/>
          </w:rPr>
          <w:delText>摄像机，收音设备等</w:delText>
        </w:r>
        <w:r w:rsidDel="00665523">
          <w:rPr>
            <w:rFonts w:ascii="仿宋" w:eastAsia="仿宋" w:hAnsi="仿宋" w:cs="仿宋" w:hint="eastAsia"/>
            <w:sz w:val="32"/>
            <w:szCs w:val="32"/>
          </w:rPr>
          <w:delText>。</w:delText>
        </w:r>
      </w:del>
      <w:r>
        <w:rPr>
          <w:rFonts w:ascii="仿宋" w:eastAsia="仿宋" w:hAnsi="仿宋" w:cs="仿宋" w:hint="eastAsia"/>
          <w:sz w:val="32"/>
          <w:szCs w:val="32"/>
        </w:rPr>
        <w:t xml:space="preserve">  </w:t>
      </w:r>
    </w:p>
    <w:p w14:paraId="7DD784ED" w14:textId="3A5E54DF" w:rsidR="00711FB6" w:rsidDel="00665523" w:rsidRDefault="00251621">
      <w:pPr>
        <w:spacing w:line="520" w:lineRule="atLeast"/>
        <w:rPr>
          <w:del w:id="22" w:author="Hp" w:date="2025-08-26T10:30:00Z"/>
          <w:rFonts w:ascii="楷体" w:eastAsia="楷体" w:hAnsi="楷体" w:cs="楷体"/>
          <w:sz w:val="32"/>
          <w:szCs w:val="32"/>
        </w:rPr>
      </w:pPr>
      <w:del w:id="23" w:author="Hp" w:date="2025-08-26T10:30:00Z">
        <w:r w:rsidDel="00665523">
          <w:rPr>
            <w:rFonts w:ascii="楷体" w:eastAsia="楷体" w:hAnsi="楷体" w:cs="楷体" w:hint="eastAsia"/>
            <w:sz w:val="32"/>
            <w:szCs w:val="32"/>
          </w:rPr>
          <w:delText>（</w:delText>
        </w:r>
        <w:r w:rsidDel="00665523">
          <w:rPr>
            <w:rFonts w:ascii="楷体" w:eastAsia="楷体" w:hAnsi="楷体" w:cs="楷体" w:hint="eastAsia"/>
            <w:sz w:val="32"/>
            <w:szCs w:val="32"/>
          </w:rPr>
          <w:delText>二）</w:delText>
        </w:r>
        <w:r w:rsidDel="00665523">
          <w:rPr>
            <w:rFonts w:ascii="楷体" w:eastAsia="楷体" w:hAnsi="楷体" w:cs="楷体" w:hint="eastAsia"/>
            <w:sz w:val="32"/>
            <w:szCs w:val="32"/>
          </w:rPr>
          <w:delText>实践流程</w:delText>
        </w:r>
        <w:r w:rsidDel="00665523">
          <w:rPr>
            <w:rFonts w:ascii="楷体" w:eastAsia="楷体" w:hAnsi="楷体" w:cs="楷体" w:hint="eastAsia"/>
            <w:sz w:val="32"/>
            <w:szCs w:val="32"/>
          </w:rPr>
          <w:delText xml:space="preserve">  </w:delText>
        </w:r>
      </w:del>
    </w:p>
    <w:p w14:paraId="7EFED5A0" w14:textId="0C286248" w:rsidR="00711FB6" w:rsidDel="00665523" w:rsidRDefault="00251621">
      <w:pPr>
        <w:spacing w:line="520" w:lineRule="atLeast"/>
        <w:ind w:firstLineChars="200" w:firstLine="640"/>
        <w:rPr>
          <w:del w:id="24" w:author="Hp" w:date="2025-08-26T10:30:00Z"/>
          <w:rFonts w:ascii="仿宋" w:eastAsia="仿宋" w:hAnsi="仿宋" w:cs="仿宋"/>
          <w:sz w:val="32"/>
          <w:szCs w:val="32"/>
        </w:rPr>
      </w:pPr>
      <w:del w:id="25" w:author="Hp" w:date="2025-08-26T10:30:00Z">
        <w:r w:rsidDel="00665523">
          <w:rPr>
            <w:rFonts w:ascii="仿宋" w:eastAsia="仿宋" w:hAnsi="仿宋" w:cs="仿宋" w:hint="eastAsia"/>
            <w:sz w:val="32"/>
            <w:szCs w:val="32"/>
          </w:rPr>
          <w:delText>2025</w:delText>
        </w:r>
        <w:r w:rsidDel="00665523">
          <w:rPr>
            <w:rFonts w:ascii="仿宋" w:eastAsia="仿宋" w:hAnsi="仿宋" w:cs="仿宋" w:hint="eastAsia"/>
            <w:sz w:val="32"/>
            <w:szCs w:val="32"/>
          </w:rPr>
          <w:delText>年</w:delText>
        </w:r>
        <w:r w:rsidDel="00665523">
          <w:rPr>
            <w:rFonts w:ascii="仿宋" w:eastAsia="仿宋" w:hAnsi="仿宋" w:cs="仿宋" w:hint="eastAsia"/>
            <w:sz w:val="32"/>
            <w:szCs w:val="32"/>
          </w:rPr>
          <w:delText>7</w:delText>
        </w:r>
        <w:r w:rsidDel="00665523">
          <w:rPr>
            <w:rFonts w:ascii="仿宋" w:eastAsia="仿宋" w:hAnsi="仿宋" w:cs="仿宋" w:hint="eastAsia"/>
            <w:sz w:val="32"/>
            <w:szCs w:val="32"/>
          </w:rPr>
          <w:delText>月</w:delText>
        </w:r>
        <w:r w:rsidDel="00665523">
          <w:rPr>
            <w:rFonts w:ascii="仿宋" w:eastAsia="仿宋" w:hAnsi="仿宋" w:cs="仿宋" w:hint="eastAsia"/>
            <w:sz w:val="32"/>
            <w:szCs w:val="32"/>
          </w:rPr>
          <w:delText>4</w:delText>
        </w:r>
        <w:r w:rsidDel="00665523">
          <w:rPr>
            <w:rFonts w:ascii="仿宋" w:eastAsia="仿宋" w:hAnsi="仿宋" w:cs="仿宋" w:hint="eastAsia"/>
            <w:sz w:val="32"/>
            <w:szCs w:val="32"/>
          </w:rPr>
          <w:delText>日，“苏运新航”实践团队启程</w:delText>
        </w:r>
        <w:r w:rsidDel="00665523">
          <w:rPr>
            <w:rFonts w:ascii="仿宋" w:eastAsia="仿宋" w:hAnsi="仿宋" w:cs="仿宋" w:hint="eastAsia"/>
            <w:sz w:val="32"/>
            <w:szCs w:val="32"/>
          </w:rPr>
          <w:delText>前往第一站</w:delText>
        </w:r>
        <w:r w:rsidDel="00665523">
          <w:rPr>
            <w:rFonts w:ascii="仿宋" w:eastAsia="仿宋" w:hAnsi="仿宋" w:cs="仿宋" w:hint="eastAsia"/>
            <w:sz w:val="32"/>
            <w:szCs w:val="32"/>
          </w:rPr>
          <w:delText>淮安。</w:delText>
        </w:r>
        <w:r w:rsidDel="00665523">
          <w:rPr>
            <w:rFonts w:ascii="仿宋" w:eastAsia="仿宋" w:hAnsi="仿宋" w:cs="仿宋" w:hint="eastAsia"/>
            <w:sz w:val="32"/>
            <w:szCs w:val="32"/>
          </w:rPr>
          <w:delText>团队成员抵达漕运博物馆后，参观了“漕运起源”、“漕运制度”、“漕运文化”等多个展厅，系统了解漕运文化的历史脉络与发展演变</w:delText>
        </w:r>
        <w:r w:rsidDel="00665523">
          <w:rPr>
            <w:rFonts w:ascii="仿宋" w:eastAsia="仿宋" w:hAnsi="仿宋" w:cs="仿宋" w:hint="eastAsia"/>
            <w:sz w:val="32"/>
            <w:szCs w:val="32"/>
          </w:rPr>
          <w:delText>；随后，大家</w:delText>
        </w:r>
        <w:r w:rsidDel="00665523">
          <w:rPr>
            <w:rFonts w:ascii="仿宋" w:eastAsia="仿宋" w:hAnsi="仿宋" w:cs="仿宋" w:hint="eastAsia"/>
            <w:sz w:val="32"/>
            <w:szCs w:val="32"/>
          </w:rPr>
          <w:delText>在博物馆周边发放问卷，进一步了解了运河当地居民对运河历史以及运河保护的看法</w:delText>
        </w:r>
        <w:r w:rsidDel="00665523">
          <w:rPr>
            <w:rFonts w:ascii="仿宋" w:eastAsia="仿宋" w:hAnsi="仿宋" w:cs="仿宋" w:hint="eastAsia"/>
            <w:sz w:val="32"/>
            <w:szCs w:val="32"/>
          </w:rPr>
          <w:delText>，</w:delText>
        </w:r>
        <w:r w:rsidDel="00665523">
          <w:rPr>
            <w:rFonts w:ascii="仿宋" w:eastAsia="仿宋" w:hAnsi="仿宋" w:cs="仿宋" w:hint="eastAsia"/>
            <w:sz w:val="32"/>
            <w:szCs w:val="32"/>
          </w:rPr>
          <w:delText>收获了许多宝贵信息。</w:delText>
        </w:r>
        <w:r w:rsidDel="00665523">
          <w:rPr>
            <w:rFonts w:ascii="仿宋" w:eastAsia="仿宋" w:hAnsi="仿宋" w:cs="仿宋" w:hint="eastAsia"/>
            <w:sz w:val="32"/>
            <w:szCs w:val="32"/>
          </w:rPr>
          <w:delText>7</w:delText>
        </w:r>
        <w:r w:rsidDel="00665523">
          <w:rPr>
            <w:rFonts w:ascii="仿宋" w:eastAsia="仿宋" w:hAnsi="仿宋" w:cs="仿宋" w:hint="eastAsia"/>
            <w:sz w:val="32"/>
            <w:szCs w:val="32"/>
          </w:rPr>
          <w:delText>月</w:delText>
        </w:r>
        <w:r w:rsidDel="00665523">
          <w:rPr>
            <w:rFonts w:ascii="仿宋" w:eastAsia="仿宋" w:hAnsi="仿宋" w:cs="仿宋" w:hint="eastAsia"/>
            <w:sz w:val="32"/>
            <w:szCs w:val="32"/>
          </w:rPr>
          <w:delText>5</w:delText>
        </w:r>
        <w:r w:rsidDel="00665523">
          <w:rPr>
            <w:rFonts w:ascii="仿宋" w:eastAsia="仿宋" w:hAnsi="仿宋" w:cs="仿宋" w:hint="eastAsia"/>
            <w:sz w:val="32"/>
            <w:szCs w:val="32"/>
          </w:rPr>
          <w:delText>日清晨，薄雾升起于邵伯湖，队员们跟随孔所长步入船闸管理所。老船闸遗址静卧水中，青苔覆石；三座现代化船闸并排矗立，闸门开合之际，巨轮缓缓升降，水声轰鸣。团队于会议室围绕“智慧船闸”展开座谈</w:delText>
        </w:r>
        <w:r w:rsidDel="00665523">
          <w:rPr>
            <w:rFonts w:ascii="仿宋" w:eastAsia="仿宋" w:hAnsi="仿宋" w:cs="仿宋" w:hint="eastAsia"/>
            <w:sz w:val="32"/>
            <w:szCs w:val="32"/>
          </w:rPr>
          <w:delText>，邵伯船闸管理所孔所长</w:delText>
        </w:r>
        <w:r w:rsidDel="00665523">
          <w:rPr>
            <w:rFonts w:ascii="仿宋" w:eastAsia="仿宋" w:hAnsi="仿宋" w:cs="仿宋" w:hint="eastAsia"/>
            <w:sz w:val="32"/>
            <w:szCs w:val="32"/>
          </w:rPr>
          <w:delText>向团队成员介绍了船闸的基本情况与历史沿革，队员们知晓了邵伯船闸对于水路</w:delText>
        </w:r>
        <w:r w:rsidDel="00665523">
          <w:rPr>
            <w:rFonts w:ascii="仿宋" w:eastAsia="仿宋" w:hAnsi="仿宋" w:cs="仿宋" w:hint="eastAsia"/>
            <w:sz w:val="32"/>
            <w:szCs w:val="32"/>
          </w:rPr>
          <w:delText>运输以及文化传承的重要意义，同时通过提问与管理所人员</w:delText>
        </w:r>
        <w:r w:rsidDel="00665523">
          <w:rPr>
            <w:rFonts w:ascii="仿宋" w:eastAsia="仿宋" w:hAnsi="仿宋" w:cs="仿宋" w:hint="eastAsia"/>
            <w:sz w:val="32"/>
            <w:szCs w:val="32"/>
          </w:rPr>
          <w:delText>探讨</w:delText>
        </w:r>
        <w:r w:rsidDel="00665523">
          <w:rPr>
            <w:rFonts w:ascii="仿宋" w:eastAsia="仿宋" w:hAnsi="仿宋" w:cs="仿宋" w:hint="eastAsia"/>
            <w:sz w:val="32"/>
            <w:szCs w:val="32"/>
          </w:rPr>
          <w:delText>AI</w:delText>
        </w:r>
        <w:r w:rsidDel="00665523">
          <w:rPr>
            <w:rFonts w:ascii="仿宋" w:eastAsia="仿宋" w:hAnsi="仿宋" w:cs="仿宋" w:hint="eastAsia"/>
            <w:sz w:val="32"/>
            <w:szCs w:val="32"/>
          </w:rPr>
          <w:delText>调度与绿色能源补贴的落地可能</w:delText>
        </w:r>
        <w:r w:rsidDel="00665523">
          <w:rPr>
            <w:rFonts w:ascii="仿宋" w:eastAsia="仿宋" w:hAnsi="仿宋" w:cs="仿宋" w:hint="eastAsia"/>
            <w:sz w:val="32"/>
            <w:szCs w:val="32"/>
          </w:rPr>
          <w:delText>，</w:delText>
        </w:r>
        <w:r w:rsidDel="00665523">
          <w:rPr>
            <w:rFonts w:ascii="仿宋" w:eastAsia="仿宋" w:hAnsi="仿宋" w:cs="仿宋" w:hint="eastAsia"/>
            <w:sz w:val="32"/>
            <w:szCs w:val="32"/>
          </w:rPr>
          <w:delText>队员们随后在</w:delText>
        </w:r>
        <w:r w:rsidDel="00665523">
          <w:rPr>
            <w:rFonts w:ascii="仿宋" w:eastAsia="仿宋" w:hAnsi="仿宋" w:cs="仿宋" w:hint="eastAsia"/>
            <w:sz w:val="32"/>
            <w:szCs w:val="32"/>
          </w:rPr>
          <w:delText>调控中心大屏前驻足，记录船舶过闸的全流程数据，</w:delText>
        </w:r>
        <w:r w:rsidDel="00665523">
          <w:rPr>
            <w:rFonts w:ascii="仿宋" w:eastAsia="仿宋" w:hAnsi="仿宋" w:cs="仿宋" w:hint="eastAsia"/>
            <w:sz w:val="32"/>
            <w:szCs w:val="32"/>
          </w:rPr>
          <w:delText>离开前，还使用</w:delText>
        </w:r>
        <w:r w:rsidDel="00665523">
          <w:rPr>
            <w:rFonts w:ascii="仿宋" w:eastAsia="仿宋" w:hAnsi="仿宋" w:cs="仿宋" w:hint="eastAsia"/>
            <w:sz w:val="32"/>
            <w:szCs w:val="32"/>
          </w:rPr>
          <w:delText>无人机</w:delText>
        </w:r>
        <w:r w:rsidDel="00665523">
          <w:rPr>
            <w:rFonts w:ascii="仿宋" w:eastAsia="仿宋" w:hAnsi="仿宋" w:cs="仿宋" w:hint="eastAsia"/>
            <w:sz w:val="32"/>
            <w:szCs w:val="32"/>
          </w:rPr>
          <w:delText>进行</w:delText>
        </w:r>
        <w:r w:rsidDel="00665523">
          <w:rPr>
            <w:rFonts w:ascii="仿宋" w:eastAsia="仿宋" w:hAnsi="仿宋" w:cs="仿宋" w:hint="eastAsia"/>
            <w:sz w:val="32"/>
            <w:szCs w:val="32"/>
          </w:rPr>
          <w:delText>航拍，队员们</w:delText>
        </w:r>
        <w:r w:rsidDel="00665523">
          <w:rPr>
            <w:rFonts w:ascii="仿宋" w:eastAsia="仿宋" w:hAnsi="仿宋" w:cs="仿宋" w:hint="eastAsia"/>
            <w:sz w:val="32"/>
            <w:szCs w:val="32"/>
          </w:rPr>
          <w:delText>更加直观具体地知晓了船闸构造</w:delText>
        </w:r>
        <w:r w:rsidDel="00665523">
          <w:rPr>
            <w:rFonts w:ascii="仿宋" w:eastAsia="仿宋" w:hAnsi="仿宋" w:cs="仿宋" w:hint="eastAsia"/>
            <w:sz w:val="32"/>
            <w:szCs w:val="32"/>
          </w:rPr>
          <w:delText>。</w:delText>
        </w:r>
        <w:r w:rsidDel="00665523">
          <w:rPr>
            <w:rFonts w:ascii="仿宋" w:eastAsia="仿宋" w:hAnsi="仿宋" w:cs="仿宋" w:hint="eastAsia"/>
            <w:sz w:val="32"/>
            <w:szCs w:val="32"/>
          </w:rPr>
          <w:delText>7</w:delText>
        </w:r>
        <w:r w:rsidDel="00665523">
          <w:rPr>
            <w:rFonts w:ascii="仿宋" w:eastAsia="仿宋" w:hAnsi="仿宋" w:cs="仿宋" w:hint="eastAsia"/>
            <w:sz w:val="32"/>
            <w:szCs w:val="32"/>
          </w:rPr>
          <w:delText>月</w:delText>
        </w:r>
        <w:r w:rsidDel="00665523">
          <w:rPr>
            <w:rFonts w:ascii="仿宋" w:eastAsia="仿宋" w:hAnsi="仿宋" w:cs="仿宋" w:hint="eastAsia"/>
            <w:sz w:val="32"/>
            <w:szCs w:val="32"/>
          </w:rPr>
          <w:delText>19</w:delText>
        </w:r>
        <w:r w:rsidDel="00665523">
          <w:rPr>
            <w:rFonts w:ascii="仿宋" w:eastAsia="仿宋" w:hAnsi="仿宋" w:cs="仿宋" w:hint="eastAsia"/>
            <w:sz w:val="32"/>
            <w:szCs w:val="32"/>
          </w:rPr>
          <w:delText>日，</w:delText>
        </w:r>
        <w:r w:rsidDel="00665523">
          <w:rPr>
            <w:rFonts w:ascii="仿宋" w:eastAsia="仿宋" w:hAnsi="仿宋" w:cs="仿宋" w:hint="eastAsia"/>
            <w:sz w:val="32"/>
            <w:szCs w:val="32"/>
          </w:rPr>
          <w:delText>团队</w:delText>
        </w:r>
        <w:r w:rsidDel="00665523">
          <w:rPr>
            <w:rFonts w:ascii="仿宋" w:eastAsia="仿宋" w:hAnsi="仿宋" w:cs="仿宋" w:hint="eastAsia"/>
            <w:sz w:val="32"/>
            <w:szCs w:val="32"/>
          </w:rPr>
          <w:delText>抵达常州青果巷，队员们，从文亨桥石阶而下，</w:delText>
        </w:r>
        <w:r w:rsidDel="00665523">
          <w:rPr>
            <w:rFonts w:ascii="仿宋" w:eastAsia="仿宋" w:hAnsi="仿宋" w:cs="仿宋" w:hint="eastAsia"/>
            <w:sz w:val="32"/>
            <w:szCs w:val="32"/>
          </w:rPr>
          <w:delText>观察</w:delText>
        </w:r>
        <w:r w:rsidDel="00665523">
          <w:rPr>
            <w:rFonts w:ascii="仿宋" w:eastAsia="仿宋" w:hAnsi="仿宋" w:cs="仿宋" w:hint="eastAsia"/>
            <w:sz w:val="32"/>
            <w:szCs w:val="32"/>
          </w:rPr>
          <w:delText>拱桥</w:delText>
        </w:r>
        <w:r w:rsidDel="00665523">
          <w:rPr>
            <w:rFonts w:ascii="仿宋" w:eastAsia="仿宋" w:hAnsi="仿宋" w:cs="仿宋" w:hint="eastAsia"/>
            <w:sz w:val="32"/>
            <w:szCs w:val="32"/>
          </w:rPr>
          <w:delText>的</w:delText>
        </w:r>
        <w:r w:rsidDel="00665523">
          <w:rPr>
            <w:rFonts w:ascii="仿宋" w:eastAsia="仿宋" w:hAnsi="仿宋" w:cs="仿宋" w:hint="eastAsia"/>
            <w:sz w:val="32"/>
            <w:szCs w:val="32"/>
          </w:rPr>
          <w:delText>裂缝与斑驳。</w:delText>
        </w:r>
        <w:r w:rsidDel="00665523">
          <w:rPr>
            <w:rFonts w:ascii="仿宋" w:eastAsia="仿宋" w:hAnsi="仿宋" w:cs="仿宋" w:hint="eastAsia"/>
            <w:sz w:val="32"/>
            <w:szCs w:val="32"/>
          </w:rPr>
          <w:delText>队员们</w:delText>
        </w:r>
        <w:r w:rsidDel="00665523">
          <w:rPr>
            <w:rFonts w:ascii="仿宋" w:eastAsia="仿宋" w:hAnsi="仿宋" w:cs="仿宋" w:hint="eastAsia"/>
            <w:sz w:val="32"/>
            <w:szCs w:val="32"/>
          </w:rPr>
          <w:delText>沿河向店主、居民、游客递出问卷，收集对“商业化与文化原真性”的看法</w:delText>
        </w:r>
        <w:r w:rsidDel="00665523">
          <w:rPr>
            <w:rFonts w:ascii="仿宋" w:eastAsia="仿宋" w:hAnsi="仿宋" w:cs="仿宋" w:hint="eastAsia"/>
            <w:sz w:val="32"/>
            <w:szCs w:val="32"/>
          </w:rPr>
          <w:delText>，</w:delText>
        </w:r>
        <w:r w:rsidDel="00665523">
          <w:rPr>
            <w:rFonts w:ascii="仿宋" w:eastAsia="仿宋" w:hAnsi="仿宋" w:cs="仿宋" w:hint="eastAsia"/>
            <w:sz w:val="32"/>
            <w:szCs w:val="32"/>
          </w:rPr>
          <w:delText>又入巷内深宅，与经营餐馆的店主、暑期兼职的大学生、远道而来的游客深</w:delText>
        </w:r>
        <w:r w:rsidDel="00665523">
          <w:rPr>
            <w:rFonts w:ascii="仿宋" w:eastAsia="仿宋" w:hAnsi="仿宋" w:cs="仿宋" w:hint="eastAsia"/>
            <w:sz w:val="32"/>
            <w:szCs w:val="32"/>
          </w:rPr>
          <w:delText>入探讨，本次</w:delText>
        </w:r>
        <w:r w:rsidDel="00665523">
          <w:rPr>
            <w:rFonts w:ascii="仿宋" w:eastAsia="仿宋" w:hAnsi="仿宋" w:cs="仿宋" w:hint="eastAsia"/>
            <w:sz w:val="32"/>
            <w:szCs w:val="32"/>
          </w:rPr>
          <w:delText>实践至此画上句点。</w:delText>
        </w:r>
      </w:del>
    </w:p>
    <w:p w14:paraId="77159471" w14:textId="2D981C47" w:rsidR="00711FB6" w:rsidRDefault="00251621">
      <w:pPr>
        <w:spacing w:line="520" w:lineRule="atLeast"/>
        <w:rPr>
          <w:rFonts w:ascii="楷体" w:eastAsia="楷体" w:hAnsi="楷体" w:cs="楷体"/>
          <w:sz w:val="32"/>
          <w:szCs w:val="32"/>
        </w:rPr>
      </w:pPr>
      <w:r>
        <w:rPr>
          <w:rFonts w:ascii="楷体" w:eastAsia="楷体" w:hAnsi="楷体" w:cs="楷体" w:hint="eastAsia"/>
          <w:sz w:val="32"/>
          <w:szCs w:val="32"/>
        </w:rPr>
        <w:t>（</w:t>
      </w:r>
      <w:del w:id="26" w:author="Hp" w:date="2025-08-26T10:30:00Z">
        <w:r w:rsidDel="00665523">
          <w:rPr>
            <w:rFonts w:ascii="楷体" w:eastAsia="楷体" w:hAnsi="楷体" w:cs="楷体" w:hint="eastAsia"/>
            <w:sz w:val="32"/>
            <w:szCs w:val="32"/>
          </w:rPr>
          <w:delText>三</w:delText>
        </w:r>
      </w:del>
      <w:ins w:id="27" w:author="Hp" w:date="2025-08-26T10:30:00Z">
        <w:r w:rsidR="00665523">
          <w:rPr>
            <w:rFonts w:ascii="楷体" w:eastAsia="楷体" w:hAnsi="楷体" w:cs="楷体" w:hint="eastAsia"/>
            <w:sz w:val="32"/>
            <w:szCs w:val="32"/>
          </w:rPr>
          <w:t>二</w:t>
        </w:r>
      </w:ins>
      <w:r>
        <w:rPr>
          <w:rFonts w:ascii="楷体" w:eastAsia="楷体" w:hAnsi="楷体" w:cs="楷体" w:hint="eastAsia"/>
          <w:sz w:val="32"/>
          <w:szCs w:val="32"/>
        </w:rPr>
        <w:t>）</w:t>
      </w:r>
      <w:r>
        <w:rPr>
          <w:rFonts w:ascii="楷体" w:eastAsia="楷体" w:hAnsi="楷体" w:cs="楷体" w:hint="eastAsia"/>
          <w:sz w:val="32"/>
          <w:szCs w:val="32"/>
        </w:rPr>
        <w:t>研究方法</w:t>
      </w:r>
      <w:r>
        <w:rPr>
          <w:rFonts w:ascii="楷体" w:eastAsia="楷体" w:hAnsi="楷体" w:cs="楷体" w:hint="eastAsia"/>
          <w:sz w:val="32"/>
          <w:szCs w:val="32"/>
        </w:rPr>
        <w:t xml:space="preserve">  </w:t>
      </w:r>
    </w:p>
    <w:p w14:paraId="37CC6EBB" w14:textId="77777777" w:rsidR="00665523" w:rsidRDefault="00665523" w:rsidP="00665523">
      <w:pPr>
        <w:spacing w:line="520" w:lineRule="atLeast"/>
        <w:ind w:firstLineChars="200" w:firstLine="640"/>
        <w:rPr>
          <w:ins w:id="28" w:author="Hp" w:date="2025-08-26T10:31:00Z"/>
          <w:rFonts w:ascii="仿宋" w:eastAsia="仿宋" w:hAnsi="仿宋" w:cs="仿宋"/>
          <w:sz w:val="32"/>
          <w:szCs w:val="32"/>
        </w:rPr>
      </w:pPr>
      <w:ins w:id="29" w:author="Hp" w:date="2025-08-26T10:31:00Z">
        <w:r>
          <w:rPr>
            <w:rFonts w:ascii="仿宋" w:eastAsia="仿宋" w:hAnsi="仿宋" w:cs="仿宋" w:hint="eastAsia"/>
            <w:sz w:val="32"/>
            <w:szCs w:val="32"/>
          </w:rPr>
          <w:t>团队通过发放线上与线下问卷、半结构式访谈、实地考察的方式，深入分析运河周边居民对运河的了解，学习如何解决数字人文与</w:t>
        </w:r>
        <w:proofErr w:type="gramStart"/>
        <w:r>
          <w:rPr>
            <w:rFonts w:ascii="仿宋" w:eastAsia="仿宋" w:hAnsi="仿宋" w:cs="仿宋" w:hint="eastAsia"/>
            <w:sz w:val="32"/>
            <w:szCs w:val="32"/>
          </w:rPr>
          <w:t>文旅经济</w:t>
        </w:r>
        <w:proofErr w:type="gramEnd"/>
        <w:r>
          <w:rPr>
            <w:rFonts w:ascii="仿宋" w:eastAsia="仿宋" w:hAnsi="仿宋" w:cs="仿宋" w:hint="eastAsia"/>
            <w:sz w:val="32"/>
            <w:szCs w:val="32"/>
          </w:rPr>
          <w:t>的专业壁垒；团队还</w:t>
        </w:r>
        <w:r>
          <w:rPr>
            <w:rFonts w:ascii="仿宋" w:eastAsia="仿宋" w:hAnsi="仿宋" w:cs="仿宋" w:hint="eastAsia"/>
            <w:sz w:val="32"/>
            <w:szCs w:val="32"/>
          </w:rPr>
          <w:t>准备了多种记录工具，包括无人机、摄像机，收音设备等。</w:t>
        </w:r>
        <w:r>
          <w:rPr>
            <w:rFonts w:ascii="仿宋" w:eastAsia="仿宋" w:hAnsi="仿宋" w:cs="仿宋" w:hint="eastAsia"/>
            <w:sz w:val="32"/>
            <w:szCs w:val="32"/>
          </w:rPr>
          <w:t>同时，团队还创立了公众号，旨在让运河的保护，传承以及如何发挥运河对当代的作用得到普及。</w:t>
        </w:r>
      </w:ins>
    </w:p>
    <w:p w14:paraId="29546C0B" w14:textId="1F2F3EAC" w:rsidR="00711FB6" w:rsidRDefault="00251621">
      <w:pPr>
        <w:spacing w:line="520" w:lineRule="atLeast"/>
        <w:rPr>
          <w:rFonts w:ascii="仿宋" w:eastAsia="仿宋" w:hAnsi="仿宋" w:cs="仿宋"/>
          <w:sz w:val="32"/>
          <w:szCs w:val="32"/>
        </w:rPr>
      </w:pPr>
      <w:r>
        <w:rPr>
          <w:rFonts w:ascii="仿宋" w:eastAsia="仿宋" w:hAnsi="仿宋" w:cs="仿宋" w:hint="eastAsia"/>
          <w:sz w:val="32"/>
          <w:szCs w:val="32"/>
        </w:rPr>
        <w:t>1.</w:t>
      </w:r>
      <w:del w:id="30" w:author="Hp" w:date="2025-08-26T10:30:00Z">
        <w:r w:rsidDel="00665523">
          <w:rPr>
            <w:rFonts w:ascii="仿宋" w:eastAsia="仿宋" w:hAnsi="仿宋" w:cs="仿宋" w:hint="eastAsia"/>
            <w:sz w:val="32"/>
            <w:szCs w:val="32"/>
          </w:rPr>
          <w:delText>空间</w:delText>
        </w:r>
      </w:del>
      <w:ins w:id="31" w:author="Hp" w:date="2025-08-26T10:30:00Z">
        <w:r w:rsidR="00665523">
          <w:rPr>
            <w:rFonts w:ascii="仿宋" w:eastAsia="仿宋" w:hAnsi="仿宋" w:cs="仿宋" w:hint="eastAsia"/>
            <w:sz w:val="32"/>
            <w:szCs w:val="32"/>
          </w:rPr>
          <w:t>实地考察</w:t>
        </w:r>
      </w:ins>
      <w:del w:id="32" w:author="Hp" w:date="2025-08-26T10:30:00Z">
        <w:r w:rsidDel="00665523">
          <w:rPr>
            <w:rFonts w:ascii="仿宋" w:eastAsia="仿宋" w:hAnsi="仿宋" w:cs="仿宋" w:hint="eastAsia"/>
            <w:sz w:val="32"/>
            <w:szCs w:val="32"/>
          </w:rPr>
          <w:delText>调研</w:delText>
        </w:r>
      </w:del>
    </w:p>
    <w:p w14:paraId="52FB8665" w14:textId="15CA6E56" w:rsidR="00711FB6" w:rsidRDefault="00251621">
      <w:pPr>
        <w:spacing w:line="520" w:lineRule="atLeast"/>
        <w:ind w:firstLineChars="200" w:firstLine="640"/>
        <w:rPr>
          <w:rFonts w:ascii="仿宋" w:eastAsia="仿宋" w:hAnsi="仿宋" w:cs="仿宋"/>
          <w:sz w:val="32"/>
          <w:szCs w:val="32"/>
        </w:rPr>
      </w:pPr>
      <w:r>
        <w:rPr>
          <w:rFonts w:ascii="仿宋" w:eastAsia="仿宋" w:hAnsi="仿宋" w:cs="仿宋" w:hint="eastAsia"/>
          <w:sz w:val="32"/>
          <w:szCs w:val="32"/>
        </w:rPr>
        <w:t>团队通过</w:t>
      </w:r>
      <w:ins w:id="33" w:author="Hp" w:date="2025-08-26T10:36:00Z">
        <w:r w:rsidR="00665523">
          <w:rPr>
            <w:rFonts w:ascii="仿宋" w:eastAsia="仿宋" w:hAnsi="仿宋" w:cs="仿宋" w:hint="eastAsia"/>
            <w:sz w:val="32"/>
            <w:szCs w:val="32"/>
          </w:rPr>
          <w:t>实地踏勘、</w:t>
        </w:r>
      </w:ins>
      <w:r>
        <w:rPr>
          <w:rFonts w:ascii="仿宋" w:eastAsia="仿宋" w:hAnsi="仿宋" w:cs="仿宋" w:hint="eastAsia"/>
          <w:sz w:val="32"/>
          <w:szCs w:val="32"/>
        </w:rPr>
        <w:t>无人机摄影</w:t>
      </w:r>
      <w:r>
        <w:rPr>
          <w:rFonts w:ascii="仿宋" w:eastAsia="仿宋" w:hAnsi="仿宋" w:cs="仿宋" w:hint="eastAsia"/>
          <w:sz w:val="32"/>
          <w:szCs w:val="32"/>
        </w:rPr>
        <w:t>记录</w:t>
      </w:r>
      <w:ins w:id="34" w:author="Hp" w:date="2025-08-26T10:36:00Z">
        <w:r w:rsidR="00665523">
          <w:rPr>
            <w:rFonts w:ascii="仿宋" w:eastAsia="仿宋" w:hAnsi="仿宋" w:cs="仿宋" w:hint="eastAsia"/>
            <w:sz w:val="32"/>
            <w:szCs w:val="32"/>
          </w:rPr>
          <w:t>等</w:t>
        </w:r>
      </w:ins>
      <w:ins w:id="35" w:author="Hp" w:date="2025-08-26T10:37:00Z">
        <w:r w:rsidR="00665523">
          <w:rPr>
            <w:rFonts w:ascii="仿宋" w:eastAsia="仿宋" w:hAnsi="仿宋" w:cs="仿宋" w:hint="eastAsia"/>
            <w:sz w:val="32"/>
            <w:szCs w:val="32"/>
          </w:rPr>
          <w:t>手段对</w:t>
        </w:r>
      </w:ins>
      <w:r>
        <w:rPr>
          <w:rFonts w:ascii="仿宋" w:eastAsia="仿宋" w:hAnsi="仿宋" w:cs="仿宋" w:hint="eastAsia"/>
          <w:sz w:val="32"/>
          <w:szCs w:val="32"/>
        </w:rPr>
        <w:t>大运河江苏段的真实情形，身临其境观察运河</w:t>
      </w:r>
      <w:ins w:id="36" w:author="Hp" w:date="2025-08-26T10:37:00Z">
        <w:r w:rsidR="00665523">
          <w:rPr>
            <w:rFonts w:ascii="仿宋" w:eastAsia="仿宋" w:hAnsi="仿宋" w:cs="仿宋" w:hint="eastAsia"/>
            <w:sz w:val="32"/>
            <w:szCs w:val="32"/>
          </w:rPr>
          <w:t>现状</w:t>
        </w:r>
      </w:ins>
      <w:del w:id="37" w:author="Hp" w:date="2025-08-26T10:37:00Z">
        <w:r w:rsidDel="00665523">
          <w:rPr>
            <w:rFonts w:ascii="仿宋" w:eastAsia="仿宋" w:hAnsi="仿宋" w:cs="仿宋" w:hint="eastAsia"/>
            <w:sz w:val="32"/>
            <w:szCs w:val="32"/>
          </w:rPr>
          <w:delText>段船闸</w:delText>
        </w:r>
      </w:del>
      <w:r>
        <w:rPr>
          <w:rFonts w:ascii="仿宋" w:eastAsia="仿宋" w:hAnsi="仿宋" w:cs="仿宋" w:hint="eastAsia"/>
          <w:sz w:val="32"/>
          <w:szCs w:val="32"/>
        </w:rPr>
        <w:t>。</w:t>
      </w:r>
    </w:p>
    <w:p w14:paraId="44F26363" w14:textId="77777777" w:rsidR="00665523" w:rsidRDefault="00251621">
      <w:pPr>
        <w:spacing w:line="520" w:lineRule="atLeast"/>
        <w:rPr>
          <w:ins w:id="38" w:author="Hp" w:date="2025-08-26T10:31:00Z"/>
          <w:rFonts w:ascii="仿宋" w:eastAsia="仿宋" w:hAnsi="仿宋" w:cs="仿宋"/>
          <w:sz w:val="32"/>
          <w:szCs w:val="32"/>
        </w:rPr>
      </w:pPr>
      <w:r>
        <w:rPr>
          <w:rFonts w:ascii="仿宋" w:eastAsia="仿宋" w:hAnsi="仿宋" w:cs="仿宋" w:hint="eastAsia"/>
          <w:sz w:val="32"/>
          <w:szCs w:val="32"/>
        </w:rPr>
        <w:t>2.</w:t>
      </w:r>
      <w:del w:id="39" w:author="Hp" w:date="2025-08-26T10:31:00Z">
        <w:r w:rsidDel="00665523">
          <w:rPr>
            <w:rFonts w:ascii="仿宋" w:eastAsia="仿宋" w:hAnsi="仿宋" w:cs="仿宋" w:hint="eastAsia"/>
            <w:sz w:val="32"/>
            <w:szCs w:val="32"/>
          </w:rPr>
          <w:delText>社会</w:delText>
        </w:r>
      </w:del>
      <w:ins w:id="40" w:author="Hp" w:date="2025-08-26T10:31:00Z">
        <w:r w:rsidR="00665523">
          <w:rPr>
            <w:rFonts w:ascii="仿宋" w:eastAsia="仿宋" w:hAnsi="仿宋" w:cs="仿宋" w:hint="eastAsia"/>
            <w:sz w:val="32"/>
            <w:szCs w:val="32"/>
          </w:rPr>
          <w:t>半结构式访谈</w:t>
        </w:r>
      </w:ins>
    </w:p>
    <w:p w14:paraId="5A19A2B7" w14:textId="77777777" w:rsidR="00665523" w:rsidRDefault="00665523" w:rsidP="00665523">
      <w:pPr>
        <w:spacing w:line="520" w:lineRule="atLeast"/>
        <w:ind w:firstLineChars="200" w:firstLine="640"/>
        <w:rPr>
          <w:ins w:id="41" w:author="Hp" w:date="2025-08-26T10:32:00Z"/>
          <w:rFonts w:ascii="仿宋" w:eastAsia="仿宋" w:hAnsi="仿宋" w:cs="仿宋"/>
          <w:sz w:val="32"/>
          <w:szCs w:val="32"/>
        </w:rPr>
        <w:pPrChange w:id="42" w:author="Hp" w:date="2025-08-26T10:31:00Z">
          <w:pPr>
            <w:spacing w:line="520" w:lineRule="atLeast"/>
          </w:pPr>
        </w:pPrChange>
      </w:pPr>
      <w:ins w:id="43" w:author="Hp" w:date="2025-08-26T10:32:00Z">
        <w:r>
          <w:rPr>
            <w:rFonts w:ascii="仿宋" w:eastAsia="仿宋" w:hAnsi="仿宋" w:cs="仿宋" w:hint="eastAsia"/>
            <w:sz w:val="32"/>
            <w:szCs w:val="32"/>
          </w:rPr>
          <w:t>（</w:t>
        </w:r>
        <w:r>
          <w:rPr>
            <w:rFonts w:ascii="仿宋" w:eastAsia="仿宋" w:hAnsi="仿宋" w:cs="仿宋" w:hint="eastAsia"/>
            <w:sz w:val="32"/>
            <w:szCs w:val="32"/>
          </w:rPr>
          <w:t>访谈人数、对象特征、主要问题等的描述</w:t>
        </w:r>
        <w:r>
          <w:rPr>
            <w:rFonts w:ascii="仿宋" w:eastAsia="仿宋" w:hAnsi="仿宋" w:cs="仿宋" w:hint="eastAsia"/>
            <w:sz w:val="32"/>
            <w:szCs w:val="32"/>
          </w:rPr>
          <w:t>）</w:t>
        </w:r>
      </w:ins>
    </w:p>
    <w:p w14:paraId="11CFFCD2" w14:textId="77777777" w:rsidR="00665523" w:rsidRDefault="00665523" w:rsidP="00665523">
      <w:pPr>
        <w:spacing w:line="520" w:lineRule="atLeast"/>
        <w:rPr>
          <w:ins w:id="44" w:author="Hp" w:date="2025-08-26T10:33:00Z"/>
          <w:rFonts w:ascii="仿宋" w:eastAsia="仿宋" w:hAnsi="仿宋" w:cs="仿宋"/>
          <w:sz w:val="32"/>
          <w:szCs w:val="32"/>
        </w:rPr>
        <w:pPrChange w:id="45" w:author="Hp" w:date="2025-08-26T10:34:00Z">
          <w:pPr>
            <w:spacing w:line="520" w:lineRule="atLeast"/>
          </w:pPr>
        </w:pPrChange>
      </w:pPr>
      <w:ins w:id="46" w:author="Hp" w:date="2025-08-26T10:32:00Z">
        <w:r>
          <w:rPr>
            <w:rFonts w:ascii="仿宋" w:eastAsia="仿宋" w:hAnsi="仿宋" w:cs="仿宋"/>
            <w:sz w:val="32"/>
            <w:szCs w:val="32"/>
          </w:rPr>
          <w:t>3.</w:t>
        </w:r>
        <w:r>
          <w:rPr>
            <w:rFonts w:ascii="仿宋" w:eastAsia="仿宋" w:hAnsi="仿宋" w:cs="仿宋" w:hint="eastAsia"/>
            <w:sz w:val="32"/>
            <w:szCs w:val="32"/>
          </w:rPr>
          <w:t>线上线下</w:t>
        </w:r>
      </w:ins>
      <w:ins w:id="47" w:author="Hp" w:date="2025-08-26T10:33:00Z">
        <w:r>
          <w:rPr>
            <w:rFonts w:ascii="仿宋" w:eastAsia="仿宋" w:hAnsi="仿宋" w:cs="仿宋" w:hint="eastAsia"/>
            <w:sz w:val="32"/>
            <w:szCs w:val="32"/>
          </w:rPr>
          <w:t>问卷</w:t>
        </w:r>
      </w:ins>
    </w:p>
    <w:p w14:paraId="619BF7FA" w14:textId="77777777" w:rsidR="00665523" w:rsidRDefault="00665523" w:rsidP="00665523">
      <w:pPr>
        <w:spacing w:line="520" w:lineRule="atLeast"/>
        <w:ind w:firstLineChars="200" w:firstLine="640"/>
        <w:rPr>
          <w:ins w:id="48" w:author="Hp" w:date="2025-08-26T10:38:00Z"/>
          <w:rFonts w:ascii="仿宋" w:eastAsia="仿宋" w:hAnsi="仿宋" w:cs="仿宋"/>
          <w:sz w:val="32"/>
          <w:szCs w:val="32"/>
        </w:rPr>
        <w:pPrChange w:id="49" w:author="Hp" w:date="2025-08-26T10:31:00Z">
          <w:pPr>
            <w:spacing w:line="520" w:lineRule="atLeast"/>
          </w:pPr>
        </w:pPrChange>
      </w:pPr>
      <w:ins w:id="50" w:author="Hp" w:date="2025-08-26T10:33:00Z">
        <w:r>
          <w:rPr>
            <w:rFonts w:ascii="仿宋" w:eastAsia="仿宋" w:hAnsi="仿宋" w:cs="仿宋" w:hint="eastAsia"/>
            <w:sz w:val="32"/>
            <w:szCs w:val="32"/>
          </w:rPr>
          <w:lastRenderedPageBreak/>
          <w:t>（</w:t>
        </w:r>
        <w:proofErr w:type="gramStart"/>
        <w:r>
          <w:rPr>
            <w:rFonts w:ascii="仿宋" w:eastAsia="仿宋" w:hAnsi="仿宋" w:cs="仿宋" w:hint="eastAsia"/>
            <w:sz w:val="32"/>
            <w:szCs w:val="32"/>
          </w:rPr>
          <w:t>问卷样表主要</w:t>
        </w:r>
        <w:proofErr w:type="gramEnd"/>
        <w:r>
          <w:rPr>
            <w:rFonts w:ascii="仿宋" w:eastAsia="仿宋" w:hAnsi="仿宋" w:cs="仿宋" w:hint="eastAsia"/>
            <w:sz w:val="32"/>
            <w:szCs w:val="32"/>
          </w:rPr>
          <w:t>内容，发放数量</w:t>
        </w:r>
      </w:ins>
      <w:ins w:id="51" w:author="Hp" w:date="2025-08-26T10:36:00Z">
        <w:r>
          <w:rPr>
            <w:rFonts w:ascii="仿宋" w:eastAsia="仿宋" w:hAnsi="仿宋" w:cs="仿宋" w:hint="eastAsia"/>
            <w:sz w:val="32"/>
            <w:szCs w:val="32"/>
          </w:rPr>
          <w:t>等数据</w:t>
        </w:r>
      </w:ins>
      <w:ins w:id="52" w:author="Hp" w:date="2025-08-26T10:34:00Z">
        <w:r>
          <w:rPr>
            <w:rFonts w:ascii="仿宋" w:eastAsia="仿宋" w:hAnsi="仿宋" w:cs="仿宋" w:hint="eastAsia"/>
            <w:sz w:val="32"/>
            <w:szCs w:val="32"/>
          </w:rPr>
          <w:t>，最好附上图表</w:t>
        </w:r>
      </w:ins>
      <w:ins w:id="53" w:author="Hp" w:date="2025-08-26T10:33:00Z">
        <w:r>
          <w:rPr>
            <w:rFonts w:ascii="仿宋" w:eastAsia="仿宋" w:hAnsi="仿宋" w:cs="仿宋" w:hint="eastAsia"/>
            <w:sz w:val="32"/>
            <w:szCs w:val="32"/>
          </w:rPr>
          <w:t>）</w:t>
        </w:r>
      </w:ins>
    </w:p>
    <w:p w14:paraId="5CE822C3" w14:textId="77777777" w:rsidR="00665523" w:rsidRDefault="00665523" w:rsidP="00251621">
      <w:pPr>
        <w:spacing w:line="520" w:lineRule="atLeast"/>
        <w:rPr>
          <w:ins w:id="54" w:author="Hp" w:date="2025-08-26T10:38:00Z"/>
          <w:rFonts w:ascii="仿宋" w:eastAsia="仿宋" w:hAnsi="仿宋" w:cs="仿宋"/>
          <w:sz w:val="32"/>
          <w:szCs w:val="32"/>
        </w:rPr>
        <w:pPrChange w:id="55" w:author="Hp" w:date="2025-08-26T10:39:00Z">
          <w:pPr>
            <w:spacing w:line="520" w:lineRule="atLeast"/>
          </w:pPr>
        </w:pPrChange>
      </w:pPr>
      <w:ins w:id="56" w:author="Hp" w:date="2025-08-26T10:38:00Z">
        <w:r>
          <w:rPr>
            <w:rFonts w:ascii="仿宋" w:eastAsia="仿宋" w:hAnsi="仿宋" w:cs="仿宋" w:hint="eastAsia"/>
            <w:sz w:val="32"/>
            <w:szCs w:val="32"/>
          </w:rPr>
          <w:t>4、历史资料研究</w:t>
        </w:r>
      </w:ins>
    </w:p>
    <w:p w14:paraId="6CBF5136" w14:textId="4308A48D" w:rsidR="00711FB6" w:rsidRDefault="00665523" w:rsidP="00665523">
      <w:pPr>
        <w:spacing w:line="520" w:lineRule="atLeast"/>
        <w:ind w:firstLineChars="200" w:firstLine="640"/>
        <w:rPr>
          <w:rFonts w:ascii="仿宋" w:eastAsia="仿宋" w:hAnsi="仿宋" w:cs="仿宋"/>
          <w:sz w:val="32"/>
          <w:szCs w:val="32"/>
        </w:rPr>
        <w:pPrChange w:id="57" w:author="Hp" w:date="2025-08-26T10:31:00Z">
          <w:pPr>
            <w:spacing w:line="520" w:lineRule="atLeast"/>
          </w:pPr>
        </w:pPrChange>
      </w:pPr>
      <w:ins w:id="58" w:author="Hp" w:date="2025-08-26T10:38:00Z">
        <w:r>
          <w:rPr>
            <w:rFonts w:ascii="仿宋" w:eastAsia="仿宋" w:hAnsi="仿宋" w:cs="仿宋" w:hint="eastAsia"/>
            <w:sz w:val="32"/>
            <w:szCs w:val="32"/>
          </w:rPr>
          <w:t>通过……</w:t>
        </w:r>
      </w:ins>
      <w:ins w:id="59" w:author="Hp" w:date="2025-08-26T10:44:00Z">
        <w:r w:rsidR="00251621">
          <w:rPr>
            <w:rFonts w:ascii="仿宋" w:eastAsia="仿宋" w:hAnsi="仿宋" w:cs="仿宋" w:hint="eastAsia"/>
            <w:sz w:val="32"/>
            <w:szCs w:val="32"/>
          </w:rPr>
          <w:t>（文献、博物馆展陈信息</w:t>
        </w:r>
        <w:bookmarkStart w:id="60" w:name="_GoBack"/>
        <w:bookmarkEnd w:id="60"/>
        <w:r w:rsidR="00251621">
          <w:rPr>
            <w:rFonts w:ascii="仿宋" w:eastAsia="仿宋" w:hAnsi="仿宋" w:cs="仿宋" w:hint="eastAsia"/>
            <w:sz w:val="32"/>
            <w:szCs w:val="32"/>
          </w:rPr>
          <w:t>）</w:t>
        </w:r>
      </w:ins>
      <w:ins w:id="61" w:author="Hp" w:date="2025-08-26T10:38:00Z">
        <w:r>
          <w:rPr>
            <w:rFonts w:ascii="仿宋" w:eastAsia="仿宋" w:hAnsi="仿宋" w:cs="仿宋" w:hint="eastAsia"/>
            <w:sz w:val="32"/>
            <w:szCs w:val="32"/>
          </w:rPr>
          <w:t>搜集江苏运河发展历史</w:t>
        </w:r>
      </w:ins>
      <w:ins w:id="62" w:author="Hp" w:date="2025-08-26T10:39:00Z">
        <w:r>
          <w:rPr>
            <w:rFonts w:ascii="仿宋" w:eastAsia="仿宋" w:hAnsi="仿宋" w:cs="仿宋" w:hint="eastAsia"/>
            <w:sz w:val="32"/>
            <w:szCs w:val="32"/>
          </w:rPr>
          <w:t>，对其进行梳理</w:t>
        </w:r>
        <w:r w:rsidR="00251621">
          <w:rPr>
            <w:rFonts w:ascii="仿宋" w:eastAsia="仿宋" w:hAnsi="仿宋" w:cs="仿宋" w:hint="eastAsia"/>
            <w:sz w:val="32"/>
            <w:szCs w:val="32"/>
          </w:rPr>
          <w:t>，并与现状进行对比。</w:t>
        </w:r>
      </w:ins>
      <w:del w:id="63" w:author="Hp" w:date="2025-08-26T10:31:00Z">
        <w:r w:rsidR="00251621" w:rsidDel="00665523">
          <w:rPr>
            <w:rFonts w:ascii="仿宋" w:eastAsia="仿宋" w:hAnsi="仿宋" w:cs="仿宋" w:hint="eastAsia"/>
            <w:sz w:val="32"/>
            <w:szCs w:val="32"/>
          </w:rPr>
          <w:delText>调研</w:delText>
        </w:r>
      </w:del>
    </w:p>
    <w:p w14:paraId="150626FD" w14:textId="32426293" w:rsidR="00711FB6" w:rsidDel="00665523" w:rsidRDefault="00251621">
      <w:pPr>
        <w:spacing w:line="520" w:lineRule="atLeast"/>
        <w:ind w:firstLineChars="200" w:firstLine="640"/>
        <w:rPr>
          <w:del w:id="64" w:author="Hp" w:date="2025-08-26T10:31:00Z"/>
          <w:rFonts w:ascii="仿宋" w:eastAsia="仿宋" w:hAnsi="仿宋" w:cs="仿宋"/>
          <w:sz w:val="32"/>
          <w:szCs w:val="32"/>
        </w:rPr>
      </w:pPr>
      <w:del w:id="65" w:author="Hp" w:date="2025-08-26T10:31:00Z">
        <w:r w:rsidDel="00665523">
          <w:rPr>
            <w:rFonts w:ascii="仿宋" w:eastAsia="仿宋" w:hAnsi="仿宋" w:cs="仿宋" w:hint="eastAsia"/>
            <w:sz w:val="32"/>
            <w:szCs w:val="32"/>
          </w:rPr>
          <w:delText>团队通过发放线上与线下</w:delText>
        </w:r>
        <w:r w:rsidDel="00665523">
          <w:rPr>
            <w:rFonts w:ascii="仿宋" w:eastAsia="仿宋" w:hAnsi="仿宋" w:cs="仿宋" w:hint="eastAsia"/>
            <w:sz w:val="32"/>
            <w:szCs w:val="32"/>
          </w:rPr>
          <w:delText>问卷、半结构式访谈、</w:delText>
        </w:r>
        <w:r w:rsidDel="00665523">
          <w:rPr>
            <w:rFonts w:ascii="仿宋" w:eastAsia="仿宋" w:hAnsi="仿宋" w:cs="仿宋" w:hint="eastAsia"/>
            <w:sz w:val="32"/>
            <w:szCs w:val="32"/>
          </w:rPr>
          <w:delText>实地考</w:delText>
        </w:r>
        <w:r w:rsidDel="00665523">
          <w:rPr>
            <w:rFonts w:ascii="仿宋" w:eastAsia="仿宋" w:hAnsi="仿宋" w:cs="仿宋" w:hint="eastAsia"/>
            <w:sz w:val="32"/>
            <w:szCs w:val="32"/>
          </w:rPr>
          <w:delText>察</w:delText>
        </w:r>
        <w:r w:rsidDel="00665523">
          <w:rPr>
            <w:rFonts w:ascii="仿宋" w:eastAsia="仿宋" w:hAnsi="仿宋" w:cs="仿宋" w:hint="eastAsia"/>
            <w:sz w:val="32"/>
            <w:szCs w:val="32"/>
          </w:rPr>
          <w:delText>的方式，深入分析运河周边居民对运河的了解，学习如何解决</w:delText>
        </w:r>
        <w:r w:rsidDel="00665523">
          <w:rPr>
            <w:rFonts w:ascii="仿宋" w:eastAsia="仿宋" w:hAnsi="仿宋" w:cs="仿宋" w:hint="eastAsia"/>
            <w:sz w:val="32"/>
            <w:szCs w:val="32"/>
          </w:rPr>
          <w:delText>数字人文与文旅经济</w:delText>
        </w:r>
        <w:r w:rsidDel="00665523">
          <w:rPr>
            <w:rFonts w:ascii="仿宋" w:eastAsia="仿宋" w:hAnsi="仿宋" w:cs="仿宋" w:hint="eastAsia"/>
            <w:sz w:val="32"/>
            <w:szCs w:val="32"/>
          </w:rPr>
          <w:delText>的专业</w:delText>
        </w:r>
        <w:r w:rsidDel="00665523">
          <w:rPr>
            <w:rFonts w:ascii="仿宋" w:eastAsia="仿宋" w:hAnsi="仿宋" w:cs="仿宋" w:hint="eastAsia"/>
            <w:sz w:val="32"/>
            <w:szCs w:val="32"/>
          </w:rPr>
          <w:delText>壁垒</w:delText>
        </w:r>
        <w:r w:rsidDel="00665523">
          <w:rPr>
            <w:rFonts w:ascii="仿宋" w:eastAsia="仿宋" w:hAnsi="仿宋" w:cs="仿宋" w:hint="eastAsia"/>
            <w:sz w:val="32"/>
            <w:szCs w:val="32"/>
          </w:rPr>
          <w:delText>；</w:delText>
        </w:r>
        <w:r w:rsidDel="00665523">
          <w:rPr>
            <w:rFonts w:ascii="仿宋" w:eastAsia="仿宋" w:hAnsi="仿宋" w:cs="仿宋" w:hint="eastAsia"/>
            <w:sz w:val="32"/>
            <w:szCs w:val="32"/>
          </w:rPr>
          <w:delText>同时，团队还创立了公众号，旨在让运河的保护，传承以及如何发挥运河对当代的作用得到普及。</w:delText>
        </w:r>
      </w:del>
    </w:p>
    <w:p w14:paraId="044F2AF8" w14:textId="77777777" w:rsidR="00665523" w:rsidRDefault="00665523" w:rsidP="00665523">
      <w:pPr>
        <w:spacing w:line="520" w:lineRule="atLeast"/>
        <w:rPr>
          <w:ins w:id="66" w:author="Hp" w:date="2025-08-26T10:30:00Z"/>
          <w:rFonts w:ascii="楷体" w:eastAsia="楷体" w:hAnsi="楷体" w:cs="楷体"/>
          <w:sz w:val="32"/>
          <w:szCs w:val="32"/>
        </w:rPr>
      </w:pPr>
      <w:ins w:id="67" w:author="Hp" w:date="2025-08-26T10:30:00Z">
        <w:r>
          <w:rPr>
            <w:rFonts w:ascii="楷体" w:eastAsia="楷体" w:hAnsi="楷体" w:cs="楷体" w:hint="eastAsia"/>
            <w:sz w:val="32"/>
            <w:szCs w:val="32"/>
          </w:rPr>
          <w:t xml:space="preserve">（三）实践流程  </w:t>
        </w:r>
      </w:ins>
    </w:p>
    <w:p w14:paraId="6C301228" w14:textId="77777777" w:rsidR="00665523" w:rsidRDefault="00665523" w:rsidP="00665523">
      <w:pPr>
        <w:spacing w:line="520" w:lineRule="atLeast"/>
        <w:ind w:firstLineChars="200" w:firstLine="640"/>
        <w:rPr>
          <w:ins w:id="68" w:author="Hp" w:date="2025-08-26T10:30:00Z"/>
          <w:rFonts w:ascii="仿宋" w:eastAsia="仿宋" w:hAnsi="仿宋" w:cs="仿宋"/>
          <w:sz w:val="32"/>
          <w:szCs w:val="32"/>
        </w:rPr>
      </w:pPr>
      <w:ins w:id="69" w:author="Hp" w:date="2025-08-26T10:30:00Z">
        <w:r>
          <w:rPr>
            <w:rFonts w:ascii="仿宋" w:eastAsia="仿宋" w:hAnsi="仿宋" w:cs="仿宋" w:hint="eastAsia"/>
            <w:sz w:val="32"/>
            <w:szCs w:val="32"/>
          </w:rPr>
          <w:t>2025年7月4日，“苏运新航”实践团队启程前往第一站淮安。团队成员抵达漕运博物馆后，参观了“漕运起源”、“漕运制度”、“漕运文化”等多个展厅，系统了解漕运文化的历史脉络与发展演变；随后，大家在博物馆周边发放问卷，进一步了解了运河当地居民对运河历史以及运河保护的看法，收获了许多宝贵信息。7月5日清晨，薄雾升起于邵伯湖，队员们跟随孔所长步入船闸管理所。老船闸遗址静卧水中，青苔覆石；三座现代化船闸并排矗立，闸门开合之际，巨轮缓缓升降，水声轰鸣。团队于会议室围绕“智慧船闸”展开座谈，邵伯船闸管理所孔所长向团队成员介绍了船闸的基本情况与历史沿革，队员们知晓了邵伯船闸对于水路运输以及文化传承的重要意义，同时通过提问与管理所人员探讨AI调度与绿色能源补贴的落地可能，队员们随后在调控中心大屏前驻足，记录船舶过闸的全流程数据，离开前，还使用无人机进行航拍，队员们更加直观具体地知晓了船闸构造。7月19日，团队抵达常州青果巷，队员们，</w:t>
        </w:r>
        <w:proofErr w:type="gramStart"/>
        <w:r>
          <w:rPr>
            <w:rFonts w:ascii="仿宋" w:eastAsia="仿宋" w:hAnsi="仿宋" w:cs="仿宋" w:hint="eastAsia"/>
            <w:sz w:val="32"/>
            <w:szCs w:val="32"/>
          </w:rPr>
          <w:t>从文亨桥石阶</w:t>
        </w:r>
        <w:proofErr w:type="gramEnd"/>
        <w:r>
          <w:rPr>
            <w:rFonts w:ascii="仿宋" w:eastAsia="仿宋" w:hAnsi="仿宋" w:cs="仿宋" w:hint="eastAsia"/>
            <w:sz w:val="32"/>
            <w:szCs w:val="32"/>
          </w:rPr>
          <w:t>而下，观察拱桥的裂缝与斑驳。队员们沿河向店主、居民、游</w:t>
        </w:r>
        <w:r>
          <w:rPr>
            <w:rFonts w:ascii="仿宋" w:eastAsia="仿宋" w:hAnsi="仿宋" w:cs="仿宋" w:hint="eastAsia"/>
            <w:sz w:val="32"/>
            <w:szCs w:val="32"/>
          </w:rPr>
          <w:lastRenderedPageBreak/>
          <w:t>客递出问卷，收集对“商业化与文化原真性”的看法，又入巷内深宅，与经营餐馆的店主、暑期兼职的大学生、远道而来的游客深入探讨，本次实践至此画上句点。</w:t>
        </w:r>
      </w:ins>
    </w:p>
    <w:p w14:paraId="7D80083D" w14:textId="77777777" w:rsidR="00711FB6" w:rsidRPr="00665523" w:rsidRDefault="00711FB6">
      <w:pPr>
        <w:spacing w:line="520" w:lineRule="atLeast"/>
        <w:rPr>
          <w:rFonts w:ascii="黑体" w:eastAsia="黑体" w:hAnsi="黑体" w:cs="黑体"/>
          <w:sz w:val="32"/>
          <w:szCs w:val="32"/>
        </w:rPr>
      </w:pPr>
    </w:p>
    <w:p w14:paraId="5A276182" w14:textId="77777777" w:rsidR="00711FB6" w:rsidRDefault="00251621">
      <w:pPr>
        <w:spacing w:line="520" w:lineRule="atLeast"/>
        <w:rPr>
          <w:rFonts w:ascii="黑体" w:eastAsia="黑体" w:hAnsi="黑体" w:cs="黑体"/>
          <w:sz w:val="32"/>
          <w:szCs w:val="32"/>
        </w:rPr>
      </w:pPr>
      <w:r>
        <w:rPr>
          <w:rFonts w:ascii="黑体" w:eastAsia="黑体" w:hAnsi="黑体" w:cs="黑体" w:hint="eastAsia"/>
          <w:sz w:val="32"/>
          <w:szCs w:val="32"/>
        </w:rPr>
        <w:t>三、</w:t>
      </w:r>
      <w:r>
        <w:rPr>
          <w:rFonts w:ascii="黑体" w:eastAsia="黑体" w:hAnsi="黑体" w:cs="黑体" w:hint="eastAsia"/>
          <w:sz w:val="32"/>
          <w:szCs w:val="32"/>
        </w:rPr>
        <w:t>实践成果与</w:t>
      </w:r>
      <w:r>
        <w:rPr>
          <w:rFonts w:ascii="黑体" w:eastAsia="黑体" w:hAnsi="黑体" w:cs="黑体" w:hint="eastAsia"/>
          <w:sz w:val="32"/>
          <w:szCs w:val="32"/>
        </w:rPr>
        <w:t>分析</w:t>
      </w:r>
      <w:r>
        <w:rPr>
          <w:rFonts w:ascii="黑体" w:eastAsia="黑体" w:hAnsi="黑体" w:cs="黑体" w:hint="eastAsia"/>
          <w:sz w:val="32"/>
          <w:szCs w:val="32"/>
        </w:rPr>
        <w:t xml:space="preserve"> </w:t>
      </w:r>
    </w:p>
    <w:p w14:paraId="087B5565" w14:textId="77777777" w:rsidR="00711FB6" w:rsidRDefault="00251621">
      <w:pPr>
        <w:spacing w:line="520" w:lineRule="atLeast"/>
        <w:rPr>
          <w:rFonts w:ascii="楷体" w:eastAsia="楷体" w:hAnsi="楷体" w:cs="楷体"/>
          <w:b/>
          <w:bCs/>
          <w:sz w:val="32"/>
          <w:szCs w:val="32"/>
        </w:rPr>
      </w:pPr>
      <w:r>
        <w:rPr>
          <w:rFonts w:ascii="楷体" w:eastAsia="楷体" w:hAnsi="楷体" w:cs="楷体" w:hint="eastAsia"/>
          <w:sz w:val="32"/>
          <w:szCs w:val="32"/>
        </w:rPr>
        <w:t>（</w:t>
      </w:r>
      <w:r>
        <w:rPr>
          <w:rFonts w:ascii="楷体" w:eastAsia="楷体" w:hAnsi="楷体" w:cs="楷体" w:hint="eastAsia"/>
          <w:sz w:val="32"/>
          <w:szCs w:val="32"/>
        </w:rPr>
        <w:t>一）</w:t>
      </w:r>
      <w:r>
        <w:rPr>
          <w:rFonts w:ascii="楷体" w:eastAsia="楷体" w:hAnsi="楷体" w:cs="楷体" w:hint="eastAsia"/>
          <w:b/>
          <w:bCs/>
          <w:sz w:val="32"/>
          <w:szCs w:val="32"/>
        </w:rPr>
        <w:t>公众认知调研：运河遗产保护的需求反馈</w:t>
      </w:r>
    </w:p>
    <w:p w14:paraId="6CE9E0CA" w14:textId="77777777" w:rsidR="00711FB6" w:rsidRDefault="00251621">
      <w:pPr>
        <w:spacing w:line="520" w:lineRule="atLeast"/>
        <w:ind w:firstLineChars="200" w:firstLine="640"/>
        <w:rPr>
          <w:rFonts w:ascii="仿宋" w:eastAsia="仿宋" w:hAnsi="仿宋" w:cs="仿宋"/>
          <w:sz w:val="32"/>
          <w:szCs w:val="32"/>
        </w:rPr>
      </w:pPr>
      <w:r>
        <w:rPr>
          <w:rFonts w:ascii="仿宋" w:eastAsia="仿宋" w:hAnsi="仿宋" w:cs="仿宋" w:hint="eastAsia"/>
          <w:sz w:val="32"/>
          <w:szCs w:val="32"/>
        </w:rPr>
        <w:t>调查问卷数据显示，受访者地域分布以南京为核心，淮安、扬州、常州次之，其他地区分布相对分散；身份类型以“运河周边居民”为主力，其次是“游客”“运河周边商户”。</w:t>
      </w:r>
    </w:p>
    <w:p w14:paraId="58BC7339" w14:textId="77777777" w:rsidR="00711FB6" w:rsidRDefault="00251621">
      <w:pPr>
        <w:spacing w:line="520" w:lineRule="atLeast"/>
        <w:ind w:firstLineChars="200" w:firstLine="640"/>
        <w:rPr>
          <w:rFonts w:ascii="仿宋" w:eastAsia="仿宋" w:hAnsi="仿宋" w:cs="仿宋"/>
          <w:sz w:val="32"/>
          <w:szCs w:val="32"/>
        </w:rPr>
      </w:pPr>
      <w:r>
        <w:rPr>
          <w:rFonts w:ascii="仿宋" w:eastAsia="仿宋" w:hAnsi="仿宋" w:cs="仿宋" w:hint="eastAsia"/>
          <w:sz w:val="32"/>
          <w:szCs w:val="32"/>
        </w:rPr>
        <w:t>关于运河历史的了解程度，</w:t>
      </w:r>
      <w:r>
        <w:rPr>
          <w:rFonts w:ascii="仿宋" w:eastAsia="仿宋" w:hAnsi="仿宋" w:cs="仿宋" w:hint="eastAsia"/>
          <w:sz w:val="32"/>
          <w:szCs w:val="32"/>
        </w:rPr>
        <w:t>选择“一般”的受访者占比最高，“不太了解”“较了解”依次递减，表明公众对运河历史的认知深度仍有显著提升空间。</w:t>
      </w:r>
      <w:r>
        <w:rPr>
          <w:rFonts w:ascii="仿宋" w:eastAsia="仿宋" w:hAnsi="仿宋" w:cs="仿宋" w:hint="eastAsia"/>
          <w:sz w:val="32"/>
          <w:szCs w:val="32"/>
        </w:rPr>
        <w:t>而在了解渠道方面，</w:t>
      </w:r>
      <w:r>
        <w:rPr>
          <w:rFonts w:ascii="仿宋" w:eastAsia="仿宋" w:hAnsi="仿宋" w:cs="仿宋" w:hint="eastAsia"/>
          <w:sz w:val="32"/>
          <w:szCs w:val="32"/>
        </w:rPr>
        <w:t>“本地生活</w:t>
      </w:r>
      <w:r>
        <w:rPr>
          <w:rFonts w:ascii="仿宋" w:eastAsia="仿宋" w:hAnsi="仿宋" w:cs="仿宋" w:hint="eastAsia"/>
          <w:sz w:val="32"/>
          <w:szCs w:val="32"/>
        </w:rPr>
        <w:t>/</w:t>
      </w:r>
      <w:r>
        <w:rPr>
          <w:rFonts w:ascii="仿宋" w:eastAsia="仿宋" w:hAnsi="仿宋" w:cs="仿宋" w:hint="eastAsia"/>
          <w:sz w:val="32"/>
          <w:szCs w:val="32"/>
        </w:rPr>
        <w:t>工作场景”与“互联网平台”为主要了解途径，“景区展板</w:t>
      </w:r>
      <w:r>
        <w:rPr>
          <w:rFonts w:ascii="仿宋" w:eastAsia="仿宋" w:hAnsi="仿宋" w:cs="仿宋" w:hint="eastAsia"/>
          <w:sz w:val="32"/>
          <w:szCs w:val="32"/>
        </w:rPr>
        <w:t>/</w:t>
      </w:r>
      <w:r>
        <w:rPr>
          <w:rFonts w:ascii="仿宋" w:eastAsia="仿宋" w:hAnsi="仿宋" w:cs="仿宋" w:hint="eastAsia"/>
          <w:sz w:val="32"/>
          <w:szCs w:val="32"/>
        </w:rPr>
        <w:t>博物馆”“书籍</w:t>
      </w:r>
      <w:r>
        <w:rPr>
          <w:rFonts w:ascii="仿宋" w:eastAsia="仿宋" w:hAnsi="仿宋" w:cs="仿宋" w:hint="eastAsia"/>
          <w:sz w:val="32"/>
          <w:szCs w:val="32"/>
        </w:rPr>
        <w:t>/</w:t>
      </w:r>
      <w:r>
        <w:rPr>
          <w:rFonts w:ascii="仿宋" w:eastAsia="仿宋" w:hAnsi="仿宋" w:cs="仿宋" w:hint="eastAsia"/>
          <w:sz w:val="32"/>
          <w:szCs w:val="32"/>
        </w:rPr>
        <w:t>纪录片”等专业渠道占比偏低，</w:t>
      </w:r>
      <w:proofErr w:type="gramStart"/>
      <w:r>
        <w:rPr>
          <w:rFonts w:ascii="仿宋" w:eastAsia="仿宋" w:hAnsi="仿宋" w:cs="仿宋" w:hint="eastAsia"/>
          <w:sz w:val="32"/>
          <w:szCs w:val="32"/>
        </w:rPr>
        <w:t>反映线</w:t>
      </w:r>
      <w:proofErr w:type="gramEnd"/>
      <w:r>
        <w:rPr>
          <w:rFonts w:ascii="仿宋" w:eastAsia="仿宋" w:hAnsi="仿宋" w:cs="仿宋" w:hint="eastAsia"/>
          <w:sz w:val="32"/>
          <w:szCs w:val="32"/>
        </w:rPr>
        <w:t>上传播仍是当前运河文化普及的主流载体。</w:t>
      </w:r>
    </w:p>
    <w:p w14:paraId="61870FD3" w14:textId="77777777" w:rsidR="00711FB6" w:rsidRDefault="00251621">
      <w:pPr>
        <w:spacing w:line="520" w:lineRule="atLeast"/>
        <w:ind w:firstLineChars="200" w:firstLine="640"/>
        <w:rPr>
          <w:rFonts w:ascii="仿宋" w:eastAsia="仿宋" w:hAnsi="仿宋" w:cs="仿宋"/>
          <w:sz w:val="32"/>
          <w:szCs w:val="32"/>
        </w:rPr>
      </w:pPr>
      <w:r>
        <w:rPr>
          <w:rFonts w:ascii="仿宋" w:eastAsia="仿宋" w:hAnsi="仿宋" w:cs="仿宋" w:hint="eastAsia"/>
          <w:sz w:val="32"/>
          <w:szCs w:val="32"/>
        </w:rPr>
        <w:t>受访者普遍将运河古建价值聚焦于“历史见证”“民俗</w:t>
      </w:r>
      <w:r>
        <w:rPr>
          <w:rFonts w:ascii="仿宋" w:eastAsia="仿宋" w:hAnsi="仿宋" w:cs="仿宋" w:hint="eastAsia"/>
          <w:sz w:val="32"/>
          <w:szCs w:val="32"/>
        </w:rPr>
        <w:t>文化传承”“旅游休闲功能”，体现对遗产多元价值的共识。对当前古建保护满意度偏低，“一般”</w:t>
      </w:r>
      <w:proofErr w:type="gramStart"/>
      <w:r>
        <w:rPr>
          <w:rFonts w:ascii="仿宋" w:eastAsia="仿宋" w:hAnsi="仿宋" w:cs="仿宋" w:hint="eastAsia"/>
          <w:sz w:val="32"/>
          <w:szCs w:val="32"/>
        </w:rPr>
        <w:t>评价占</w:t>
      </w:r>
      <w:proofErr w:type="gramEnd"/>
      <w:r>
        <w:rPr>
          <w:rFonts w:ascii="仿宋" w:eastAsia="仿宋" w:hAnsi="仿宋" w:cs="仿宋" w:hint="eastAsia"/>
          <w:sz w:val="32"/>
          <w:szCs w:val="32"/>
        </w:rPr>
        <w:t>比最高，“不满意”高于“较满意”；现存问题中，“现代设施与古建风貌冲突”“过度商业化”最受关注，“建筑本体破损”“维护管理不足”次之。公众优先倡导“恢复建筑原貌，塑造历史文化名城特色”“减少商业性开发”；针对古水利设施，</w:t>
      </w:r>
      <w:r>
        <w:rPr>
          <w:rFonts w:ascii="仿宋" w:eastAsia="仿宋" w:hAnsi="仿宋" w:cs="仿宋" w:hint="eastAsia"/>
          <w:sz w:val="32"/>
          <w:szCs w:val="32"/>
        </w:rPr>
        <w:lastRenderedPageBreak/>
        <w:t>倾向“优先本体修缮”“改造为文化展示</w:t>
      </w:r>
      <w:r>
        <w:rPr>
          <w:rFonts w:ascii="仿宋" w:eastAsia="仿宋" w:hAnsi="仿宋" w:cs="仿宋" w:hint="eastAsia"/>
          <w:sz w:val="32"/>
          <w:szCs w:val="32"/>
        </w:rPr>
        <w:t>/</w:t>
      </w:r>
      <w:r>
        <w:rPr>
          <w:rFonts w:ascii="仿宋" w:eastAsia="仿宋" w:hAnsi="仿宋" w:cs="仿宋" w:hint="eastAsia"/>
          <w:sz w:val="32"/>
          <w:szCs w:val="32"/>
        </w:rPr>
        <w:t>教育基地”，同时强调“古今创新结合”，明确“保护开发需与现代化发展相协调”的诉求。</w:t>
      </w:r>
    </w:p>
    <w:p w14:paraId="4ED9BD59" w14:textId="77777777" w:rsidR="00711FB6" w:rsidRDefault="00251621">
      <w:pPr>
        <w:spacing w:line="520" w:lineRule="atLeast"/>
        <w:rPr>
          <w:rFonts w:ascii="楷体" w:eastAsia="楷体" w:hAnsi="楷体" w:cs="楷体"/>
          <w:b/>
          <w:bCs/>
          <w:sz w:val="32"/>
          <w:szCs w:val="32"/>
        </w:rPr>
      </w:pPr>
      <w:r>
        <w:rPr>
          <w:rFonts w:ascii="楷体" w:eastAsia="楷体" w:hAnsi="楷体" w:cs="楷体" w:hint="eastAsia"/>
          <w:sz w:val="32"/>
          <w:szCs w:val="32"/>
        </w:rPr>
        <w:t>（</w:t>
      </w:r>
      <w:r>
        <w:rPr>
          <w:rFonts w:ascii="楷体" w:eastAsia="楷体" w:hAnsi="楷体" w:cs="楷体" w:hint="eastAsia"/>
          <w:sz w:val="32"/>
          <w:szCs w:val="32"/>
        </w:rPr>
        <w:t>二）</w:t>
      </w:r>
      <w:r>
        <w:rPr>
          <w:rFonts w:ascii="楷体" w:eastAsia="楷体" w:hAnsi="楷体" w:cs="楷体" w:hint="eastAsia"/>
          <w:b/>
          <w:bCs/>
          <w:sz w:val="32"/>
          <w:szCs w:val="32"/>
        </w:rPr>
        <w:t>核心案例实践：运河遗产的科技赋能与活态活化</w:t>
      </w:r>
    </w:p>
    <w:p w14:paraId="3DA5B820" w14:textId="77777777" w:rsidR="00711FB6" w:rsidRDefault="00251621">
      <w:pPr>
        <w:spacing w:line="520" w:lineRule="atLeast"/>
        <w:ind w:firstLineChars="200" w:firstLine="640"/>
        <w:rPr>
          <w:rFonts w:ascii="仿宋" w:eastAsia="仿宋" w:hAnsi="仿宋" w:cs="仿宋"/>
          <w:sz w:val="32"/>
          <w:szCs w:val="32"/>
        </w:rPr>
      </w:pPr>
      <w:r>
        <w:rPr>
          <w:rFonts w:ascii="仿宋" w:eastAsia="仿宋" w:hAnsi="仿宋" w:cs="仿宋" w:hint="eastAsia"/>
          <w:sz w:val="32"/>
          <w:szCs w:val="32"/>
        </w:rPr>
        <w:t>淮安漕运博物馆以六大展厅（</w:t>
      </w:r>
      <w:r>
        <w:rPr>
          <w:rFonts w:ascii="仿宋" w:eastAsia="仿宋" w:hAnsi="仿宋" w:cs="仿宋" w:hint="eastAsia"/>
          <w:sz w:val="32"/>
          <w:szCs w:val="32"/>
        </w:rPr>
        <w:t>序厅、运河厅、历史厅等）构建漕运制度演变的系统脉络，核心创新体现在技术与场景的深度融合：序厅采用</w:t>
      </w:r>
      <w:r>
        <w:rPr>
          <w:rFonts w:ascii="仿宋" w:eastAsia="仿宋" w:hAnsi="仿宋" w:cs="仿宋" w:hint="eastAsia"/>
          <w:sz w:val="32"/>
          <w:szCs w:val="32"/>
        </w:rPr>
        <w:t>180</w:t>
      </w:r>
      <w:r>
        <w:rPr>
          <w:rFonts w:ascii="仿宋" w:eastAsia="仿宋" w:hAnsi="仿宋" w:cs="仿宋" w:hint="eastAsia"/>
          <w:sz w:val="32"/>
          <w:szCs w:val="32"/>
        </w:rPr>
        <w:t>°巨幅投影卷轴与艺术沙盘组合，动态演绎春秋</w:t>
      </w:r>
      <w:proofErr w:type="gramStart"/>
      <w:r>
        <w:rPr>
          <w:rFonts w:ascii="仿宋" w:eastAsia="仿宋" w:hAnsi="仿宋" w:cs="仿宋" w:hint="eastAsia"/>
          <w:sz w:val="32"/>
          <w:szCs w:val="32"/>
        </w:rPr>
        <w:t>邗沟至</w:t>
      </w:r>
      <w:proofErr w:type="gramEnd"/>
      <w:r>
        <w:rPr>
          <w:rFonts w:ascii="仿宋" w:eastAsia="仿宋" w:hAnsi="仿宋" w:cs="仿宋" w:hint="eastAsia"/>
          <w:sz w:val="32"/>
          <w:szCs w:val="32"/>
        </w:rPr>
        <w:t>明清漕运的历史进程；运河厅设计“幻影运河”互动地幕，游客行走触发三维影像，实时呈现漕粮运输路线、官署码头分布及水利设施；数码影院通过动感座椅、环幕投影，叠加桂花芳香、飞絮特效，模拟</w:t>
      </w:r>
      <w:proofErr w:type="gramStart"/>
      <w:r>
        <w:rPr>
          <w:rFonts w:ascii="仿宋" w:eastAsia="仿宋" w:hAnsi="仿宋" w:cs="仿宋" w:hint="eastAsia"/>
          <w:sz w:val="32"/>
          <w:szCs w:val="32"/>
        </w:rPr>
        <w:t>漕</w:t>
      </w:r>
      <w:proofErr w:type="gramEnd"/>
      <w:r>
        <w:rPr>
          <w:rFonts w:ascii="仿宋" w:eastAsia="仿宋" w:hAnsi="仿宋" w:cs="仿宋" w:hint="eastAsia"/>
          <w:sz w:val="32"/>
          <w:szCs w:val="32"/>
        </w:rPr>
        <w:t>船颠簸体验；历史厅以彩绘雕塑还原清江造船厂“铁钉连接”“桐油捻缝”等工艺细节，淮安厅实景</w:t>
      </w:r>
      <w:proofErr w:type="gramStart"/>
      <w:r>
        <w:rPr>
          <w:rFonts w:ascii="仿宋" w:eastAsia="仿宋" w:hAnsi="仿宋" w:cs="仿宋" w:hint="eastAsia"/>
          <w:sz w:val="32"/>
          <w:szCs w:val="32"/>
        </w:rPr>
        <w:t>搭建河</w:t>
      </w:r>
      <w:proofErr w:type="gramEnd"/>
      <w:r>
        <w:rPr>
          <w:rFonts w:ascii="仿宋" w:eastAsia="仿宋" w:hAnsi="仿宋" w:cs="仿宋" w:hint="eastAsia"/>
          <w:sz w:val="32"/>
          <w:szCs w:val="32"/>
        </w:rPr>
        <w:t>下古街，</w:t>
      </w:r>
      <w:proofErr w:type="gramStart"/>
      <w:r>
        <w:rPr>
          <w:rFonts w:ascii="仿宋" w:eastAsia="仿宋" w:hAnsi="仿宋" w:cs="仿宋" w:hint="eastAsia"/>
          <w:sz w:val="32"/>
          <w:szCs w:val="32"/>
        </w:rPr>
        <w:t>复现张记铜</w:t>
      </w:r>
      <w:proofErr w:type="gramEnd"/>
      <w:r>
        <w:rPr>
          <w:rFonts w:ascii="仿宋" w:eastAsia="仿宋" w:hAnsi="仿宋" w:cs="仿宋" w:hint="eastAsia"/>
          <w:sz w:val="32"/>
          <w:szCs w:val="32"/>
        </w:rPr>
        <w:t>铺、</w:t>
      </w:r>
      <w:proofErr w:type="gramStart"/>
      <w:r>
        <w:rPr>
          <w:rFonts w:ascii="仿宋" w:eastAsia="仿宋" w:hAnsi="仿宋" w:cs="仿宋" w:hint="eastAsia"/>
          <w:sz w:val="32"/>
          <w:szCs w:val="32"/>
        </w:rPr>
        <w:t>淮宾楼</w:t>
      </w:r>
      <w:proofErr w:type="gramEnd"/>
      <w:r>
        <w:rPr>
          <w:rFonts w:ascii="仿宋" w:eastAsia="仿宋" w:hAnsi="仿宋" w:cs="仿宋" w:hint="eastAsia"/>
          <w:sz w:val="32"/>
          <w:szCs w:val="32"/>
        </w:rPr>
        <w:t>等明清市井场景，实现历史场景的具象化呈现。</w:t>
      </w:r>
    </w:p>
    <w:p w14:paraId="1F74DC28" w14:textId="77777777" w:rsidR="00711FB6" w:rsidRDefault="00251621">
      <w:pPr>
        <w:spacing w:line="520" w:lineRule="atLeast"/>
        <w:ind w:firstLineChars="200" w:firstLine="640"/>
        <w:rPr>
          <w:rFonts w:ascii="仿宋" w:eastAsia="仿宋" w:hAnsi="仿宋" w:cs="仿宋"/>
          <w:sz w:val="32"/>
          <w:szCs w:val="32"/>
        </w:rPr>
      </w:pPr>
      <w:r>
        <w:rPr>
          <w:rFonts w:ascii="仿宋" w:eastAsia="仿宋" w:hAnsi="仿宋" w:cs="仿宋" w:hint="eastAsia"/>
          <w:sz w:val="32"/>
          <w:szCs w:val="32"/>
        </w:rPr>
        <w:t>扬州大运河博物</w:t>
      </w:r>
      <w:r>
        <w:rPr>
          <w:rFonts w:ascii="仿宋" w:eastAsia="仿宋" w:hAnsi="仿宋" w:cs="仿宋" w:hint="eastAsia"/>
          <w:sz w:val="32"/>
          <w:szCs w:val="32"/>
        </w:rPr>
        <w:t>馆聚焦“运河舟楫”与“市井生态”两大核心，以技术赋能强化游览体验：“运河上的舟楫”展厅以</w:t>
      </w:r>
      <w:r>
        <w:rPr>
          <w:rFonts w:ascii="仿宋" w:eastAsia="仿宋" w:hAnsi="仿宋" w:cs="仿宋" w:hint="eastAsia"/>
          <w:sz w:val="32"/>
          <w:szCs w:val="32"/>
        </w:rPr>
        <w:t>1:1</w:t>
      </w:r>
      <w:r>
        <w:rPr>
          <w:rFonts w:ascii="仿宋" w:eastAsia="仿宋" w:hAnsi="仿宋" w:cs="仿宋" w:hint="eastAsia"/>
          <w:sz w:val="32"/>
          <w:szCs w:val="32"/>
        </w:rPr>
        <w:t>复原康熙沙飞船为核心，舱内展示船舶结构，甲板连接</w:t>
      </w:r>
      <w:r>
        <w:rPr>
          <w:rFonts w:ascii="仿宋" w:eastAsia="仿宋" w:hAnsi="仿宋" w:cs="仿宋" w:hint="eastAsia"/>
          <w:sz w:val="32"/>
          <w:szCs w:val="32"/>
        </w:rPr>
        <w:t>360</w:t>
      </w:r>
      <w:r>
        <w:rPr>
          <w:rFonts w:ascii="仿宋" w:eastAsia="仿宋" w:hAnsi="仿宋" w:cs="仿宋" w:hint="eastAsia"/>
          <w:sz w:val="32"/>
          <w:szCs w:val="32"/>
        </w:rPr>
        <w:t>°环幕投影，播放苏州至杭州运河沿岸四季实景；辅助展陈</w:t>
      </w:r>
      <w:r>
        <w:rPr>
          <w:rFonts w:ascii="仿宋" w:eastAsia="仿宋" w:hAnsi="仿宋" w:cs="仿宋" w:hint="eastAsia"/>
          <w:sz w:val="32"/>
          <w:szCs w:val="32"/>
        </w:rPr>
        <w:t>23</w:t>
      </w:r>
      <w:r>
        <w:rPr>
          <w:rFonts w:ascii="仿宋" w:eastAsia="仿宋" w:hAnsi="仿宋" w:cs="仿宋" w:hint="eastAsia"/>
          <w:sz w:val="32"/>
          <w:szCs w:val="32"/>
        </w:rPr>
        <w:t>艘</w:t>
      </w:r>
      <w:proofErr w:type="gramStart"/>
      <w:r>
        <w:rPr>
          <w:rFonts w:ascii="仿宋" w:eastAsia="仿宋" w:hAnsi="仿宋" w:cs="仿宋" w:hint="eastAsia"/>
          <w:sz w:val="32"/>
          <w:szCs w:val="32"/>
        </w:rPr>
        <w:t>漕</w:t>
      </w:r>
      <w:proofErr w:type="gramEnd"/>
      <w:r>
        <w:rPr>
          <w:rFonts w:ascii="仿宋" w:eastAsia="仿宋" w:hAnsi="仿宋" w:cs="仿宋" w:hint="eastAsia"/>
          <w:sz w:val="32"/>
          <w:szCs w:val="32"/>
        </w:rPr>
        <w:t>舫、商船等古船模型，结合《康熙南巡图》浮雕阐释船舶演变史；沉浸体验项目中，“</w:t>
      </w:r>
      <w:r>
        <w:rPr>
          <w:rFonts w:ascii="仿宋" w:eastAsia="仿宋" w:hAnsi="仿宋" w:cs="仿宋" w:hint="eastAsia"/>
          <w:sz w:val="32"/>
          <w:szCs w:val="32"/>
        </w:rPr>
        <w:t>5D</w:t>
      </w:r>
      <w:r>
        <w:rPr>
          <w:rFonts w:ascii="仿宋" w:eastAsia="仿宋" w:hAnsi="仿宋" w:cs="仿宋" w:hint="eastAsia"/>
          <w:sz w:val="32"/>
          <w:szCs w:val="32"/>
        </w:rPr>
        <w:t>虚拟航行”通过视角联动技术，使环幕影像随游客站位移动，冬季雪景模式配合寒风音效，以晕眩</w:t>
      </w:r>
      <w:proofErr w:type="gramStart"/>
      <w:r>
        <w:rPr>
          <w:rFonts w:ascii="仿宋" w:eastAsia="仿宋" w:hAnsi="仿宋" w:cs="仿宋" w:hint="eastAsia"/>
          <w:sz w:val="32"/>
          <w:szCs w:val="32"/>
        </w:rPr>
        <w:t>感设计</w:t>
      </w:r>
      <w:proofErr w:type="gramEnd"/>
      <w:r>
        <w:rPr>
          <w:rFonts w:ascii="仿宋" w:eastAsia="仿宋" w:hAnsi="仿宋" w:cs="仿宋" w:hint="eastAsia"/>
          <w:sz w:val="32"/>
          <w:szCs w:val="32"/>
        </w:rPr>
        <w:t>引发对漕运艰险的共情；“河</w:t>
      </w:r>
      <w:r>
        <w:rPr>
          <w:rFonts w:ascii="仿宋" w:eastAsia="仿宋" w:hAnsi="仿宋" w:cs="仿宋" w:hint="eastAsia"/>
          <w:sz w:val="32"/>
          <w:szCs w:val="32"/>
        </w:rPr>
        <w:lastRenderedPageBreak/>
        <w:t>之恋”展厅采用</w:t>
      </w:r>
      <w:r>
        <w:rPr>
          <w:rFonts w:ascii="仿宋" w:eastAsia="仿宋" w:hAnsi="仿宋" w:cs="仿宋" w:hint="eastAsia"/>
          <w:sz w:val="32"/>
          <w:szCs w:val="32"/>
        </w:rPr>
        <w:t>9</w:t>
      </w:r>
      <w:r>
        <w:rPr>
          <w:rFonts w:ascii="仿宋" w:eastAsia="仿宋" w:hAnsi="仿宋" w:cs="仿宋" w:hint="eastAsia"/>
          <w:sz w:val="32"/>
          <w:szCs w:val="32"/>
        </w:rPr>
        <w:t>米高冲孔铝板幕墙投射水纹动态，裸眼</w:t>
      </w:r>
      <w:r>
        <w:rPr>
          <w:rFonts w:ascii="仿宋" w:eastAsia="仿宋" w:hAnsi="仿宋" w:cs="仿宋" w:hint="eastAsia"/>
          <w:sz w:val="32"/>
          <w:szCs w:val="32"/>
        </w:rPr>
        <w:t>3D</w:t>
      </w:r>
      <w:r>
        <w:rPr>
          <w:rFonts w:ascii="仿宋" w:eastAsia="仿宋" w:hAnsi="仿宋" w:cs="仿宋" w:hint="eastAsia"/>
          <w:sz w:val="32"/>
          <w:szCs w:val="32"/>
        </w:rPr>
        <w:t>技术营造“凌波漫步”的诗意场景。</w:t>
      </w:r>
    </w:p>
    <w:p w14:paraId="45DD2B4A" w14:textId="77777777" w:rsidR="00711FB6" w:rsidRDefault="00251621">
      <w:pPr>
        <w:spacing w:line="520" w:lineRule="atLeast"/>
        <w:ind w:firstLineChars="200" w:firstLine="640"/>
        <w:rPr>
          <w:rFonts w:ascii="仿宋" w:eastAsia="仿宋" w:hAnsi="仿宋" w:cs="仿宋"/>
          <w:sz w:val="32"/>
          <w:szCs w:val="32"/>
        </w:rPr>
      </w:pPr>
      <w:r>
        <w:rPr>
          <w:rFonts w:ascii="仿宋" w:eastAsia="仿宋" w:hAnsi="仿宋" w:cs="仿宋" w:hint="eastAsia"/>
          <w:sz w:val="32"/>
          <w:szCs w:val="32"/>
        </w:rPr>
        <w:t>邵伯船闸以“时空穿越”体验与公共开放为特色，构建遗产活化的立体路径：开发船闸历史</w:t>
      </w:r>
      <w:r>
        <w:rPr>
          <w:rFonts w:ascii="仿宋" w:eastAsia="仿宋" w:hAnsi="仿宋" w:cs="仿宋" w:hint="eastAsia"/>
          <w:sz w:val="32"/>
          <w:szCs w:val="32"/>
        </w:rPr>
        <w:t>3D</w:t>
      </w:r>
      <w:r>
        <w:rPr>
          <w:rFonts w:ascii="仿宋" w:eastAsia="仿宋" w:hAnsi="仿宋" w:cs="仿宋" w:hint="eastAsia"/>
          <w:sz w:val="32"/>
          <w:szCs w:val="32"/>
        </w:rPr>
        <w:t>宣传片，复原由东晋筑</w:t>
      </w:r>
      <w:proofErr w:type="gramStart"/>
      <w:r>
        <w:rPr>
          <w:rFonts w:ascii="仿宋" w:eastAsia="仿宋" w:hAnsi="仿宋" w:cs="仿宋" w:hint="eastAsia"/>
          <w:sz w:val="32"/>
          <w:szCs w:val="32"/>
        </w:rPr>
        <w:t>埭</w:t>
      </w:r>
      <w:proofErr w:type="gramEnd"/>
      <w:r>
        <w:rPr>
          <w:rFonts w:ascii="仿宋" w:eastAsia="仿宋" w:hAnsi="仿宋" w:cs="仿宋" w:hint="eastAsia"/>
          <w:sz w:val="32"/>
          <w:szCs w:val="32"/>
        </w:rPr>
        <w:t>至现代船闸</w:t>
      </w:r>
      <w:r>
        <w:rPr>
          <w:rFonts w:ascii="仿宋" w:eastAsia="仿宋" w:hAnsi="仿宋" w:cs="仿宋" w:hint="eastAsia"/>
          <w:sz w:val="32"/>
          <w:szCs w:val="32"/>
        </w:rPr>
        <w:t>1600</w:t>
      </w:r>
      <w:r>
        <w:rPr>
          <w:rFonts w:ascii="仿宋" w:eastAsia="仿宋" w:hAnsi="仿宋" w:cs="仿宋" w:hint="eastAsia"/>
          <w:sz w:val="32"/>
          <w:szCs w:val="32"/>
        </w:rPr>
        <w:t>年结构变迁；</w:t>
      </w:r>
      <w:proofErr w:type="gramStart"/>
      <w:r>
        <w:rPr>
          <w:rFonts w:ascii="仿宋" w:eastAsia="仿宋" w:hAnsi="仿宋" w:cs="仿宋" w:hint="eastAsia"/>
          <w:sz w:val="32"/>
          <w:szCs w:val="32"/>
        </w:rPr>
        <w:t>闸史陈列馆</w:t>
      </w:r>
      <w:proofErr w:type="gramEnd"/>
      <w:r>
        <w:rPr>
          <w:rFonts w:ascii="仿宋" w:eastAsia="仿宋" w:hAnsi="仿宋" w:cs="仿宋" w:hint="eastAsia"/>
          <w:sz w:val="32"/>
          <w:szCs w:val="32"/>
        </w:rPr>
        <w:t>设“千年传承”“三闸鼎新”等十大主题展厅，结合沙盘模型、</w:t>
      </w:r>
      <w:r>
        <w:rPr>
          <w:rFonts w:ascii="仿宋" w:eastAsia="仿宋" w:hAnsi="仿宋" w:cs="仿宋" w:hint="eastAsia"/>
          <w:sz w:val="32"/>
          <w:szCs w:val="32"/>
        </w:rPr>
        <w:t>3D</w:t>
      </w:r>
      <w:r>
        <w:rPr>
          <w:rFonts w:ascii="仿宋" w:eastAsia="仿宋" w:hAnsi="仿宋" w:cs="仿宋" w:hint="eastAsia"/>
          <w:sz w:val="32"/>
          <w:szCs w:val="32"/>
        </w:rPr>
        <w:t>动画、幻影成像技术，动态解析运河工程原理；推动专业保护向公共实践转化，年均接待数百批次参观团，开放闸区作为</w:t>
      </w:r>
      <w:proofErr w:type="gramStart"/>
      <w:r>
        <w:rPr>
          <w:rFonts w:ascii="仿宋" w:eastAsia="仿宋" w:hAnsi="仿宋" w:cs="仿宋" w:hint="eastAsia"/>
          <w:sz w:val="32"/>
          <w:szCs w:val="32"/>
        </w:rPr>
        <w:t>研</w:t>
      </w:r>
      <w:proofErr w:type="gramEnd"/>
      <w:r>
        <w:rPr>
          <w:rFonts w:ascii="仿宋" w:eastAsia="仿宋" w:hAnsi="仿宋" w:cs="仿宋" w:hint="eastAsia"/>
          <w:sz w:val="32"/>
          <w:szCs w:val="32"/>
        </w:rPr>
        <w:t>学基地；同步实施生态整治，修复明清故道、建设文化公园，实现船闸文化与</w:t>
      </w:r>
      <w:proofErr w:type="gramStart"/>
      <w:r>
        <w:rPr>
          <w:rFonts w:ascii="仿宋" w:eastAsia="仿宋" w:hAnsi="仿宋" w:cs="仿宋" w:hint="eastAsia"/>
          <w:sz w:val="32"/>
          <w:szCs w:val="32"/>
        </w:rPr>
        <w:t>现代文旅的</w:t>
      </w:r>
      <w:proofErr w:type="gramEnd"/>
      <w:r>
        <w:rPr>
          <w:rFonts w:ascii="仿宋" w:eastAsia="仿宋" w:hAnsi="仿宋" w:cs="仿宋" w:hint="eastAsia"/>
          <w:sz w:val="32"/>
          <w:szCs w:val="32"/>
        </w:rPr>
        <w:t>融合传播。</w:t>
      </w:r>
    </w:p>
    <w:p w14:paraId="4015BBD2" w14:textId="77777777" w:rsidR="00711FB6" w:rsidRDefault="00251621">
      <w:pPr>
        <w:spacing w:line="520" w:lineRule="atLeast"/>
        <w:ind w:firstLineChars="200" w:firstLine="640"/>
      </w:pPr>
      <w:r>
        <w:rPr>
          <w:rFonts w:ascii="仿宋" w:eastAsia="仿宋" w:hAnsi="仿宋" w:cs="仿宋" w:hint="eastAsia"/>
          <w:sz w:val="32"/>
          <w:szCs w:val="32"/>
        </w:rPr>
        <w:t>淮安漕运博物馆、扬州大运河博物馆、邵伯船闸的案例共同印证：当前运河遗产活化已从静态留存转向“科技赋能、生态协</w:t>
      </w:r>
      <w:r>
        <w:rPr>
          <w:rFonts w:ascii="仿宋" w:eastAsia="仿宋" w:hAnsi="仿宋" w:cs="仿宋" w:hint="eastAsia"/>
          <w:sz w:val="32"/>
          <w:szCs w:val="32"/>
        </w:rPr>
        <w:t>同、功能重构”三大核心路径，其实践回应了公众对“本体保护”“文化展示”的诉求，为解决“风貌冲突”“过度商业化”问题提供了可行方案。</w:t>
      </w:r>
    </w:p>
    <w:p w14:paraId="4ECD57BB" w14:textId="77777777" w:rsidR="00711FB6" w:rsidRDefault="00251621">
      <w:pPr>
        <w:spacing w:line="520" w:lineRule="atLeast"/>
        <w:rPr>
          <w:rFonts w:ascii="楷体" w:eastAsia="楷体" w:hAnsi="楷体" w:cs="楷体"/>
          <w:b/>
          <w:bCs/>
          <w:sz w:val="32"/>
          <w:szCs w:val="32"/>
        </w:rPr>
      </w:pPr>
      <w:r>
        <w:rPr>
          <w:rFonts w:ascii="楷体" w:eastAsia="楷体" w:hAnsi="楷体" w:cs="楷体" w:hint="eastAsia"/>
          <w:sz w:val="32"/>
          <w:szCs w:val="32"/>
        </w:rPr>
        <w:t>（</w:t>
      </w:r>
      <w:r>
        <w:rPr>
          <w:rFonts w:ascii="楷体" w:eastAsia="楷体" w:hAnsi="楷体" w:cs="楷体" w:hint="eastAsia"/>
          <w:sz w:val="32"/>
          <w:szCs w:val="32"/>
        </w:rPr>
        <w:t>三）</w:t>
      </w:r>
      <w:r>
        <w:rPr>
          <w:rFonts w:ascii="楷体" w:eastAsia="楷体" w:hAnsi="楷体" w:cs="楷体" w:hint="eastAsia"/>
          <w:b/>
          <w:bCs/>
          <w:sz w:val="32"/>
          <w:szCs w:val="32"/>
        </w:rPr>
        <w:t>补充案例拓展</w:t>
      </w:r>
    </w:p>
    <w:p w14:paraId="24FE0F15" w14:textId="77777777" w:rsidR="00711FB6" w:rsidRDefault="00251621">
      <w:pPr>
        <w:spacing w:line="520" w:lineRule="atLeast"/>
        <w:ind w:firstLineChars="200" w:firstLine="640"/>
        <w:rPr>
          <w:rFonts w:ascii="仿宋" w:eastAsia="仿宋" w:hAnsi="仿宋" w:cs="仿宋"/>
          <w:sz w:val="32"/>
          <w:szCs w:val="32"/>
        </w:rPr>
      </w:pPr>
      <w:r>
        <w:rPr>
          <w:rFonts w:ascii="仿宋" w:eastAsia="仿宋" w:hAnsi="仿宋" w:cs="仿宋" w:hint="eastAsia"/>
          <w:sz w:val="32"/>
          <w:szCs w:val="32"/>
        </w:rPr>
        <w:t>作为中国大运河核心段落，江苏段汇聚高密度水利工程遗产群，</w:t>
      </w:r>
      <w:proofErr w:type="gramStart"/>
      <w:r>
        <w:rPr>
          <w:rFonts w:ascii="仿宋" w:eastAsia="仿宋" w:hAnsi="仿宋" w:cs="仿宋" w:hint="eastAsia"/>
          <w:sz w:val="32"/>
          <w:szCs w:val="32"/>
        </w:rPr>
        <w:t>泰州古盐运河</w:t>
      </w:r>
      <w:proofErr w:type="gramEnd"/>
      <w:r>
        <w:rPr>
          <w:rFonts w:ascii="仿宋" w:eastAsia="仿宋" w:hAnsi="仿宋" w:cs="仿宋" w:hint="eastAsia"/>
          <w:sz w:val="32"/>
          <w:szCs w:val="32"/>
        </w:rPr>
        <w:t>、苏州宝带</w:t>
      </w:r>
      <w:proofErr w:type="gramStart"/>
      <w:r>
        <w:rPr>
          <w:rFonts w:ascii="仿宋" w:eastAsia="仿宋" w:hAnsi="仿宋" w:cs="仿宋" w:hint="eastAsia"/>
          <w:sz w:val="32"/>
          <w:szCs w:val="32"/>
        </w:rPr>
        <w:t>桥分别</w:t>
      </w:r>
      <w:proofErr w:type="gramEnd"/>
      <w:r>
        <w:rPr>
          <w:rFonts w:ascii="仿宋" w:eastAsia="仿宋" w:hAnsi="仿宋" w:cs="仿宋" w:hint="eastAsia"/>
          <w:sz w:val="32"/>
          <w:szCs w:val="32"/>
        </w:rPr>
        <w:t>代表漕运管理与桥梁工程的杰出成就，二者保护模式体现技术修复、文化活化与生态治理的系统探索。</w:t>
      </w:r>
    </w:p>
    <w:p w14:paraId="7E0C6E12" w14:textId="77777777" w:rsidR="00711FB6" w:rsidRDefault="00251621">
      <w:pPr>
        <w:spacing w:line="520" w:lineRule="atLeast"/>
        <w:ind w:firstLineChars="200" w:firstLine="640"/>
        <w:rPr>
          <w:rFonts w:ascii="仿宋" w:eastAsia="仿宋" w:hAnsi="仿宋" w:cs="仿宋"/>
          <w:sz w:val="32"/>
          <w:szCs w:val="32"/>
        </w:rPr>
      </w:pPr>
      <w:proofErr w:type="gramStart"/>
      <w:r>
        <w:rPr>
          <w:rFonts w:ascii="仿宋" w:eastAsia="仿宋" w:hAnsi="仿宋" w:cs="仿宋" w:hint="eastAsia"/>
          <w:sz w:val="32"/>
          <w:szCs w:val="32"/>
        </w:rPr>
        <w:t>泰州古盐运河</w:t>
      </w:r>
      <w:proofErr w:type="gramEnd"/>
      <w:r>
        <w:rPr>
          <w:rFonts w:ascii="仿宋" w:eastAsia="仿宋" w:hAnsi="仿宋" w:cs="仿宋" w:hint="eastAsia"/>
          <w:sz w:val="32"/>
          <w:szCs w:val="32"/>
        </w:rPr>
        <w:t>以“盐税文化”为核心脉络，通过文化、经济、生态“三个长廊”实现历史功能当代转化：文化长廊</w:t>
      </w:r>
      <w:r>
        <w:rPr>
          <w:rFonts w:ascii="仿宋" w:eastAsia="仿宋" w:hAnsi="仿宋" w:cs="仿宋" w:hint="eastAsia"/>
          <w:sz w:val="32"/>
          <w:szCs w:val="32"/>
        </w:rPr>
        <w:lastRenderedPageBreak/>
        <w:t>修复</w:t>
      </w:r>
      <w:proofErr w:type="gramStart"/>
      <w:r>
        <w:rPr>
          <w:rFonts w:ascii="仿宋" w:eastAsia="仿宋" w:hAnsi="仿宋" w:cs="仿宋" w:hint="eastAsia"/>
          <w:sz w:val="32"/>
          <w:szCs w:val="32"/>
        </w:rPr>
        <w:t>涵东历史</w:t>
      </w:r>
      <w:proofErr w:type="gramEnd"/>
      <w:r>
        <w:rPr>
          <w:rFonts w:ascii="仿宋" w:eastAsia="仿宋" w:hAnsi="仿宋" w:cs="仿宋" w:hint="eastAsia"/>
          <w:sz w:val="32"/>
          <w:szCs w:val="32"/>
        </w:rPr>
        <w:t>文化街区，复现清代盐商建筑群；依托泰来面粉厂工业遗址建设运河人家特色街区，展示近代民族工业遗存；围绕梅兰芳故居打造戏曲文化古郡，将非遗传承融入空间载体</w:t>
      </w:r>
      <w:r>
        <w:rPr>
          <w:rFonts w:ascii="仿宋" w:eastAsia="仿宋" w:hAnsi="仿宋" w:cs="仿宋" w:hint="eastAsia"/>
          <w:sz w:val="32"/>
          <w:szCs w:val="32"/>
          <w:vertAlign w:val="superscript"/>
        </w:rPr>
        <w:fldChar w:fldCharType="begin"/>
      </w:r>
      <w:r>
        <w:rPr>
          <w:rFonts w:ascii="仿宋" w:eastAsia="仿宋" w:hAnsi="仿宋" w:cs="仿宋" w:hint="eastAsia"/>
          <w:sz w:val="32"/>
          <w:szCs w:val="32"/>
          <w:vertAlign w:val="superscript"/>
        </w:rPr>
        <w:instrText xml:space="preserve"> REF _Ref18382 \r \h </w:instrText>
      </w:r>
      <w:r>
        <w:rPr>
          <w:rFonts w:ascii="仿宋" w:eastAsia="仿宋" w:hAnsi="仿宋" w:cs="仿宋" w:hint="eastAsia"/>
          <w:sz w:val="32"/>
          <w:szCs w:val="32"/>
          <w:vertAlign w:val="superscript"/>
        </w:rPr>
      </w:r>
      <w:r>
        <w:rPr>
          <w:rFonts w:ascii="仿宋" w:eastAsia="仿宋" w:hAnsi="仿宋" w:cs="仿宋" w:hint="eastAsia"/>
          <w:sz w:val="32"/>
          <w:szCs w:val="32"/>
          <w:vertAlign w:val="superscript"/>
        </w:rPr>
        <w:fldChar w:fldCharType="separate"/>
      </w:r>
      <w:r>
        <w:rPr>
          <w:rFonts w:ascii="仿宋" w:eastAsia="仿宋" w:hAnsi="仿宋" w:cs="仿宋" w:hint="eastAsia"/>
          <w:sz w:val="32"/>
          <w:szCs w:val="32"/>
          <w:vertAlign w:val="superscript"/>
        </w:rPr>
        <w:t>[1]</w:t>
      </w:r>
      <w:r>
        <w:rPr>
          <w:rFonts w:ascii="仿宋" w:eastAsia="仿宋" w:hAnsi="仿宋" w:cs="仿宋" w:hint="eastAsia"/>
          <w:sz w:val="32"/>
          <w:szCs w:val="32"/>
          <w:vertAlign w:val="superscript"/>
        </w:rPr>
        <w:fldChar w:fldCharType="end"/>
      </w:r>
      <w:r>
        <w:rPr>
          <w:rFonts w:ascii="仿宋" w:eastAsia="仿宋" w:hAnsi="仿宋" w:cs="仿宋" w:hint="eastAsia"/>
          <w:sz w:val="32"/>
          <w:szCs w:val="32"/>
        </w:rPr>
        <w:t>。</w:t>
      </w:r>
      <w:r>
        <w:rPr>
          <w:rFonts w:ascii="仿宋" w:eastAsia="仿宋" w:hAnsi="仿宋" w:cs="仿宋" w:hint="eastAsia"/>
          <w:sz w:val="32"/>
          <w:szCs w:val="32"/>
        </w:rPr>
        <w:t>生态长廊</w:t>
      </w:r>
      <w:r>
        <w:rPr>
          <w:rFonts w:ascii="仿宋" w:eastAsia="仿宋" w:hAnsi="仿宋" w:cs="仿宋" w:hint="eastAsia"/>
          <w:sz w:val="32"/>
          <w:szCs w:val="32"/>
        </w:rPr>
        <w:t>则</w:t>
      </w:r>
      <w:r>
        <w:rPr>
          <w:rFonts w:ascii="仿宋" w:eastAsia="仿宋" w:hAnsi="仿宋" w:cs="仿宋" w:hint="eastAsia"/>
          <w:sz w:val="32"/>
          <w:szCs w:val="32"/>
        </w:rPr>
        <w:t>实施</w:t>
      </w:r>
      <w:r>
        <w:rPr>
          <w:rFonts w:ascii="仿宋" w:eastAsia="仿宋" w:hAnsi="仿宋" w:cs="仿宋" w:hint="eastAsia"/>
          <w:sz w:val="32"/>
          <w:szCs w:val="32"/>
        </w:rPr>
        <w:t>7</w:t>
      </w:r>
      <w:r>
        <w:rPr>
          <w:rFonts w:ascii="仿宋" w:eastAsia="仿宋" w:hAnsi="仿宋" w:cs="仿宋" w:hint="eastAsia"/>
          <w:sz w:val="32"/>
          <w:szCs w:val="32"/>
        </w:rPr>
        <w:t>公里河道疏浚（含鲍马河、稻河），治理黑臭水体，构建滨河慢行</w:t>
      </w:r>
      <w:r>
        <w:rPr>
          <w:rFonts w:ascii="仿宋" w:eastAsia="仿宋" w:hAnsi="仿宋" w:cs="仿宋" w:hint="eastAsia"/>
          <w:sz w:val="32"/>
          <w:szCs w:val="32"/>
        </w:rPr>
        <w:t>系统与绿化景观带，修复运河生态功能</w:t>
      </w:r>
      <w:r>
        <w:rPr>
          <w:rFonts w:ascii="仿宋" w:eastAsia="仿宋" w:hAnsi="仿宋" w:cs="仿宋" w:hint="eastAsia"/>
          <w:sz w:val="32"/>
          <w:szCs w:val="32"/>
          <w:vertAlign w:val="superscript"/>
        </w:rPr>
        <w:fldChar w:fldCharType="begin"/>
      </w:r>
      <w:r>
        <w:rPr>
          <w:rFonts w:ascii="仿宋" w:eastAsia="仿宋" w:hAnsi="仿宋" w:cs="仿宋" w:hint="eastAsia"/>
          <w:sz w:val="32"/>
          <w:szCs w:val="32"/>
          <w:vertAlign w:val="superscript"/>
        </w:rPr>
        <w:instrText xml:space="preserve"> REF _Ref18415 \r \h </w:instrText>
      </w:r>
      <w:r>
        <w:rPr>
          <w:rFonts w:ascii="仿宋" w:eastAsia="仿宋" w:hAnsi="仿宋" w:cs="仿宋" w:hint="eastAsia"/>
          <w:sz w:val="32"/>
          <w:szCs w:val="32"/>
          <w:vertAlign w:val="superscript"/>
        </w:rPr>
      </w:r>
      <w:r>
        <w:rPr>
          <w:rFonts w:ascii="仿宋" w:eastAsia="仿宋" w:hAnsi="仿宋" w:cs="仿宋" w:hint="eastAsia"/>
          <w:sz w:val="32"/>
          <w:szCs w:val="32"/>
          <w:vertAlign w:val="superscript"/>
        </w:rPr>
        <w:fldChar w:fldCharType="separate"/>
      </w:r>
      <w:r>
        <w:rPr>
          <w:rFonts w:ascii="仿宋" w:eastAsia="仿宋" w:hAnsi="仿宋" w:cs="仿宋" w:hint="eastAsia"/>
          <w:sz w:val="32"/>
          <w:szCs w:val="32"/>
          <w:vertAlign w:val="superscript"/>
        </w:rPr>
        <w:t>[2]</w:t>
      </w:r>
      <w:r>
        <w:rPr>
          <w:rFonts w:ascii="仿宋" w:eastAsia="仿宋" w:hAnsi="仿宋" w:cs="仿宋" w:hint="eastAsia"/>
          <w:sz w:val="32"/>
          <w:szCs w:val="32"/>
          <w:vertAlign w:val="superscript"/>
        </w:rPr>
        <w:fldChar w:fldCharType="end"/>
      </w:r>
      <w:r>
        <w:rPr>
          <w:rFonts w:ascii="仿宋" w:eastAsia="仿宋" w:hAnsi="仿宋" w:cs="仿宋" w:hint="eastAsia"/>
          <w:sz w:val="32"/>
          <w:szCs w:val="32"/>
        </w:rPr>
        <w:t>。此外，</w:t>
      </w:r>
      <w:r>
        <w:rPr>
          <w:rFonts w:ascii="仿宋" w:eastAsia="仿宋" w:hAnsi="仿宋" w:cs="仿宋" w:hint="eastAsia"/>
          <w:sz w:val="32"/>
          <w:szCs w:val="32"/>
        </w:rPr>
        <w:t>清代民居建立江苏盐税博物馆运用多媒体交互技术展示盐税制度变迁，年接待游客超</w:t>
      </w:r>
      <w:r>
        <w:rPr>
          <w:rFonts w:ascii="仿宋" w:eastAsia="仿宋" w:hAnsi="仿宋" w:cs="仿宋" w:hint="eastAsia"/>
          <w:sz w:val="32"/>
          <w:szCs w:val="32"/>
        </w:rPr>
        <w:t>10</w:t>
      </w:r>
      <w:r>
        <w:rPr>
          <w:rFonts w:ascii="仿宋" w:eastAsia="仿宋" w:hAnsi="仿宋" w:cs="仿宋" w:hint="eastAsia"/>
          <w:sz w:val="32"/>
          <w:szCs w:val="32"/>
        </w:rPr>
        <w:t>万人次；规划</w:t>
      </w:r>
      <w:r>
        <w:rPr>
          <w:rFonts w:ascii="仿宋" w:eastAsia="仿宋" w:hAnsi="仿宋" w:cs="仿宋" w:hint="eastAsia"/>
          <w:sz w:val="32"/>
          <w:szCs w:val="32"/>
        </w:rPr>
        <w:t>中的</w:t>
      </w:r>
      <w:r>
        <w:rPr>
          <w:rFonts w:ascii="仿宋" w:eastAsia="仿宋" w:hAnsi="仿宋" w:cs="仿宋" w:hint="eastAsia"/>
          <w:sz w:val="32"/>
          <w:szCs w:val="32"/>
        </w:rPr>
        <w:t>“大运河盐税盐运文化天然博物馆”</w:t>
      </w:r>
      <w:r>
        <w:rPr>
          <w:rFonts w:ascii="仿宋" w:eastAsia="仿宋" w:hAnsi="仿宋" w:cs="仿宋" w:hint="eastAsia"/>
          <w:sz w:val="32"/>
          <w:szCs w:val="32"/>
        </w:rPr>
        <w:t>将进一步</w:t>
      </w:r>
      <w:r>
        <w:rPr>
          <w:rFonts w:ascii="仿宋" w:eastAsia="仿宋" w:hAnsi="仿宋" w:cs="仿宋" w:hint="eastAsia"/>
          <w:sz w:val="32"/>
          <w:szCs w:val="32"/>
        </w:rPr>
        <w:t>构建“一轴两带十四点”旅游线路，通过凤城河水上长廊实现沉浸式体验。</w:t>
      </w:r>
    </w:p>
    <w:p w14:paraId="678D5C48" w14:textId="77777777" w:rsidR="00711FB6" w:rsidRDefault="00251621">
      <w:pPr>
        <w:spacing w:line="520" w:lineRule="atLeast"/>
        <w:ind w:firstLineChars="200" w:firstLine="640"/>
      </w:pPr>
      <w:r>
        <w:rPr>
          <w:rFonts w:ascii="仿宋" w:eastAsia="仿宋" w:hAnsi="仿宋" w:cs="仿宋" w:hint="eastAsia"/>
          <w:sz w:val="32"/>
          <w:szCs w:val="32"/>
        </w:rPr>
        <w:t>苏州宝带桥聚焦科技修复与生态重塑，以技术创新实现遗产活化</w:t>
      </w:r>
      <w:r>
        <w:rPr>
          <w:rFonts w:ascii="仿宋" w:eastAsia="仿宋" w:hAnsi="仿宋" w:cs="仿宋" w:hint="eastAsia"/>
          <w:sz w:val="32"/>
          <w:szCs w:val="32"/>
        </w:rPr>
        <w:t>。</w:t>
      </w:r>
      <w:r>
        <w:rPr>
          <w:rFonts w:ascii="仿宋" w:eastAsia="仿宋" w:hAnsi="仿宋" w:cs="仿宋" w:hint="eastAsia"/>
          <w:sz w:val="32"/>
          <w:szCs w:val="32"/>
        </w:rPr>
        <w:t>苏州市文保所采用多波束探测技术，一周</w:t>
      </w:r>
      <w:r>
        <w:rPr>
          <w:rFonts w:ascii="仿宋" w:eastAsia="仿宋" w:hAnsi="仿宋" w:cs="仿宋" w:hint="eastAsia"/>
          <w:sz w:val="32"/>
          <w:szCs w:val="32"/>
        </w:rPr>
        <w:t>内完成桥体水下结构“</w:t>
      </w:r>
      <w:r>
        <w:rPr>
          <w:rFonts w:ascii="仿宋" w:eastAsia="仿宋" w:hAnsi="仿宋" w:cs="仿宋" w:hint="eastAsia"/>
          <w:sz w:val="32"/>
          <w:szCs w:val="32"/>
        </w:rPr>
        <w:t>CT</w:t>
      </w:r>
      <w:r>
        <w:rPr>
          <w:rFonts w:ascii="仿宋" w:eastAsia="仿宋" w:hAnsi="仿宋" w:cs="仿宋" w:hint="eastAsia"/>
          <w:sz w:val="32"/>
          <w:szCs w:val="32"/>
        </w:rPr>
        <w:t>扫描”，建立毫米级三维模型</w:t>
      </w:r>
      <w:r>
        <w:rPr>
          <w:rFonts w:ascii="仿宋" w:eastAsia="仿宋" w:hAnsi="仿宋" w:cs="仿宋" w:hint="eastAsia"/>
          <w:sz w:val="32"/>
          <w:szCs w:val="32"/>
          <w:vertAlign w:val="superscript"/>
        </w:rPr>
        <w:fldChar w:fldCharType="begin"/>
      </w:r>
      <w:r>
        <w:rPr>
          <w:rFonts w:ascii="仿宋" w:eastAsia="仿宋" w:hAnsi="仿宋" w:cs="仿宋" w:hint="eastAsia"/>
          <w:sz w:val="32"/>
          <w:szCs w:val="32"/>
          <w:vertAlign w:val="superscript"/>
        </w:rPr>
        <w:instrText xml:space="preserve"> REF _Ref18555 \r \h </w:instrText>
      </w:r>
      <w:r>
        <w:rPr>
          <w:rFonts w:ascii="仿宋" w:eastAsia="仿宋" w:hAnsi="仿宋" w:cs="仿宋" w:hint="eastAsia"/>
          <w:sz w:val="32"/>
          <w:szCs w:val="32"/>
          <w:vertAlign w:val="superscript"/>
        </w:rPr>
      </w:r>
      <w:r>
        <w:rPr>
          <w:rFonts w:ascii="仿宋" w:eastAsia="仿宋" w:hAnsi="仿宋" w:cs="仿宋" w:hint="eastAsia"/>
          <w:sz w:val="32"/>
          <w:szCs w:val="32"/>
          <w:vertAlign w:val="superscript"/>
        </w:rPr>
        <w:fldChar w:fldCharType="separate"/>
      </w:r>
      <w:r>
        <w:rPr>
          <w:rFonts w:ascii="仿宋" w:eastAsia="仿宋" w:hAnsi="仿宋" w:cs="仿宋" w:hint="eastAsia"/>
          <w:sz w:val="32"/>
          <w:szCs w:val="32"/>
          <w:vertAlign w:val="superscript"/>
        </w:rPr>
        <w:t>[3]</w:t>
      </w:r>
      <w:r>
        <w:rPr>
          <w:rFonts w:ascii="仿宋" w:eastAsia="仿宋" w:hAnsi="仿宋" w:cs="仿宋" w:hint="eastAsia"/>
          <w:sz w:val="32"/>
          <w:szCs w:val="32"/>
          <w:vertAlign w:val="superscript"/>
        </w:rPr>
        <w:fldChar w:fldCharType="end"/>
      </w:r>
      <w:r>
        <w:rPr>
          <w:rFonts w:ascii="仿宋" w:eastAsia="仿宋" w:hAnsi="仿宋" w:cs="仿宋" w:hint="eastAsia"/>
          <w:sz w:val="32"/>
          <w:szCs w:val="32"/>
        </w:rPr>
        <w:t>；</w:t>
      </w:r>
      <w:r>
        <w:rPr>
          <w:rFonts w:ascii="仿宋" w:eastAsia="仿宋" w:hAnsi="仿宋" w:cs="仿宋" w:hint="eastAsia"/>
          <w:sz w:val="32"/>
          <w:szCs w:val="32"/>
        </w:rPr>
        <w:t>2012-2013</w:t>
      </w:r>
      <w:r>
        <w:rPr>
          <w:rFonts w:ascii="仿宋" w:eastAsia="仿宋" w:hAnsi="仿宋" w:cs="仿宋" w:hint="eastAsia"/>
          <w:sz w:val="32"/>
          <w:szCs w:val="32"/>
        </w:rPr>
        <w:t>年基于模型实施本体加固，修复裂缝、增设隐蔽防护堤与航道警示系统；</w:t>
      </w:r>
      <w:r>
        <w:rPr>
          <w:rFonts w:ascii="仿宋" w:eastAsia="仿宋" w:hAnsi="仿宋" w:cs="仿宋" w:hint="eastAsia"/>
          <w:sz w:val="32"/>
          <w:szCs w:val="32"/>
        </w:rPr>
        <w:t>2022</w:t>
      </w:r>
      <w:r>
        <w:rPr>
          <w:rFonts w:ascii="仿宋" w:eastAsia="仿宋" w:hAnsi="仿宋" w:cs="仿宋" w:hint="eastAsia"/>
          <w:sz w:val="32"/>
          <w:szCs w:val="32"/>
        </w:rPr>
        <w:t>年改造航标灯塔，参照宋代石塔形制，集成</w:t>
      </w:r>
      <w:r>
        <w:rPr>
          <w:rFonts w:ascii="仿宋" w:eastAsia="仿宋" w:hAnsi="仿宋" w:cs="仿宋" w:hint="eastAsia"/>
          <w:sz w:val="32"/>
          <w:szCs w:val="32"/>
        </w:rPr>
        <w:t>4G</w:t>
      </w:r>
      <w:r>
        <w:rPr>
          <w:rFonts w:ascii="仿宋" w:eastAsia="仿宋" w:hAnsi="仿宋" w:cs="仿宋" w:hint="eastAsia"/>
          <w:sz w:val="32"/>
          <w:szCs w:val="32"/>
        </w:rPr>
        <w:t>物联网航标灯器与太阳能供电系统，兼顾历史风貌与智能导航；</w:t>
      </w:r>
      <w:r>
        <w:rPr>
          <w:rFonts w:ascii="仿宋" w:eastAsia="仿宋" w:hAnsi="仿宋" w:cs="仿宋" w:hint="eastAsia"/>
          <w:sz w:val="32"/>
          <w:szCs w:val="32"/>
        </w:rPr>
        <w:t>在</w:t>
      </w:r>
      <w:r>
        <w:rPr>
          <w:rFonts w:ascii="仿宋" w:eastAsia="仿宋" w:hAnsi="仿宋" w:cs="仿宋" w:hint="eastAsia"/>
          <w:sz w:val="32"/>
          <w:szCs w:val="32"/>
        </w:rPr>
        <w:t>空间调整与生态修复</w:t>
      </w:r>
      <w:r>
        <w:rPr>
          <w:rFonts w:ascii="仿宋" w:eastAsia="仿宋" w:hAnsi="仿宋" w:cs="仿宋" w:hint="eastAsia"/>
          <w:sz w:val="32"/>
          <w:szCs w:val="32"/>
        </w:rPr>
        <w:t>方面，</w:t>
      </w:r>
      <w:proofErr w:type="gramStart"/>
      <w:r>
        <w:rPr>
          <w:rFonts w:ascii="仿宋" w:eastAsia="仿宋" w:hAnsi="仿宋" w:cs="仿宋" w:hint="eastAsia"/>
          <w:sz w:val="32"/>
          <w:szCs w:val="32"/>
        </w:rPr>
        <w:t>1980</w:t>
      </w:r>
      <w:proofErr w:type="gramEnd"/>
      <w:r>
        <w:rPr>
          <w:rFonts w:ascii="仿宋" w:eastAsia="仿宋" w:hAnsi="仿宋" w:cs="仿宋" w:hint="eastAsia"/>
          <w:sz w:val="32"/>
          <w:szCs w:val="32"/>
        </w:rPr>
        <w:t>年代将京杭运河主航道西移，拆除毗邻公路桥，恢复宝带桥历史环境；同步推进</w:t>
      </w:r>
      <w:proofErr w:type="gramStart"/>
      <w:r>
        <w:rPr>
          <w:rFonts w:ascii="仿宋" w:eastAsia="仿宋" w:hAnsi="仿宋" w:cs="仿宋" w:hint="eastAsia"/>
          <w:sz w:val="32"/>
          <w:szCs w:val="32"/>
        </w:rPr>
        <w:t>澹</w:t>
      </w:r>
      <w:proofErr w:type="gramEnd"/>
      <w:r>
        <w:rPr>
          <w:rFonts w:ascii="仿宋" w:eastAsia="仿宋" w:hAnsi="仿宋" w:cs="仿宋" w:hint="eastAsia"/>
          <w:sz w:val="32"/>
          <w:szCs w:val="32"/>
        </w:rPr>
        <w:t>台湖景区治理，通过湿地修复、驳岸改造构建生物多样性廊道，重现“长龙卧波”景观，形成“人文客厅</w:t>
      </w:r>
      <w:r>
        <w:rPr>
          <w:rFonts w:ascii="仿宋" w:eastAsia="仿宋" w:hAnsi="仿宋" w:cs="仿宋" w:hint="eastAsia"/>
          <w:sz w:val="32"/>
          <w:szCs w:val="32"/>
        </w:rPr>
        <w:t>+</w:t>
      </w:r>
      <w:r>
        <w:rPr>
          <w:rFonts w:ascii="仿宋" w:eastAsia="仿宋" w:hAnsi="仿宋" w:cs="仿宋" w:hint="eastAsia"/>
          <w:sz w:val="32"/>
          <w:szCs w:val="32"/>
        </w:rPr>
        <w:t>城市看台”的生态文化带。</w:t>
      </w:r>
    </w:p>
    <w:p w14:paraId="6D0A1952" w14:textId="77777777" w:rsidR="00711FB6" w:rsidRDefault="00251621">
      <w:pPr>
        <w:spacing w:line="520" w:lineRule="atLeast"/>
        <w:ind w:firstLineChars="200" w:firstLine="640"/>
        <w:rPr>
          <w:rFonts w:ascii="仿宋" w:eastAsia="仿宋" w:hAnsi="仿宋" w:cs="仿宋"/>
          <w:sz w:val="32"/>
          <w:szCs w:val="32"/>
        </w:rPr>
      </w:pPr>
      <w:proofErr w:type="gramStart"/>
      <w:r>
        <w:rPr>
          <w:rFonts w:ascii="仿宋" w:eastAsia="仿宋" w:hAnsi="仿宋" w:cs="仿宋" w:hint="eastAsia"/>
          <w:sz w:val="32"/>
          <w:szCs w:val="32"/>
        </w:rPr>
        <w:t>泰州古盐运河</w:t>
      </w:r>
      <w:proofErr w:type="gramEnd"/>
      <w:r>
        <w:rPr>
          <w:rFonts w:ascii="仿宋" w:eastAsia="仿宋" w:hAnsi="仿宋" w:cs="仿宋" w:hint="eastAsia"/>
          <w:sz w:val="32"/>
          <w:szCs w:val="32"/>
        </w:rPr>
        <w:t>与苏州宝带桥的实践，标志江苏运河水利</w:t>
      </w:r>
      <w:r>
        <w:rPr>
          <w:rFonts w:ascii="仿宋" w:eastAsia="仿宋" w:hAnsi="仿宋" w:cs="仿宋" w:hint="eastAsia"/>
          <w:sz w:val="32"/>
          <w:szCs w:val="32"/>
        </w:rPr>
        <w:lastRenderedPageBreak/>
        <w:t>遗产保护从“单一工程修缮”向“文化</w:t>
      </w:r>
      <w:r>
        <w:rPr>
          <w:rFonts w:ascii="仿宋" w:eastAsia="仿宋" w:hAnsi="仿宋" w:cs="仿宋" w:hint="eastAsia"/>
          <w:sz w:val="32"/>
          <w:szCs w:val="32"/>
        </w:rPr>
        <w:t>-</w:t>
      </w:r>
      <w:r>
        <w:rPr>
          <w:rFonts w:ascii="仿宋" w:eastAsia="仿宋" w:hAnsi="仿宋" w:cs="仿宋" w:hint="eastAsia"/>
          <w:sz w:val="32"/>
          <w:szCs w:val="32"/>
        </w:rPr>
        <w:t>生态</w:t>
      </w:r>
      <w:r>
        <w:rPr>
          <w:rFonts w:ascii="仿宋" w:eastAsia="仿宋" w:hAnsi="仿宋" w:cs="仿宋" w:hint="eastAsia"/>
          <w:sz w:val="32"/>
          <w:szCs w:val="32"/>
        </w:rPr>
        <w:t>-</w:t>
      </w:r>
      <w:r>
        <w:rPr>
          <w:rFonts w:ascii="仿宋" w:eastAsia="仿宋" w:hAnsi="仿宋" w:cs="仿宋" w:hint="eastAsia"/>
          <w:sz w:val="32"/>
          <w:szCs w:val="32"/>
        </w:rPr>
        <w:t>经济”系统治理的范式转型：泰州通过“三个长廊”实现盐税文化活态传承，苏州依托科技</w:t>
      </w:r>
      <w:proofErr w:type="gramStart"/>
      <w:r>
        <w:rPr>
          <w:rFonts w:ascii="仿宋" w:eastAsia="仿宋" w:hAnsi="仿宋" w:cs="仿宋" w:hint="eastAsia"/>
          <w:sz w:val="32"/>
          <w:szCs w:val="32"/>
        </w:rPr>
        <w:t>修复让</w:t>
      </w:r>
      <w:proofErr w:type="gramEnd"/>
      <w:r>
        <w:rPr>
          <w:rFonts w:ascii="仿宋" w:eastAsia="仿宋" w:hAnsi="仿宋" w:cs="仿宋" w:hint="eastAsia"/>
          <w:sz w:val="32"/>
          <w:szCs w:val="32"/>
        </w:rPr>
        <w:t>桥梁延续航运功能并晋升文化地标，二者均印证“历史功能与现代需求创造性结合”是遗产生命力的核心来源，与前文核心案例的“科技赋能”路径形成互</w:t>
      </w:r>
      <w:r>
        <w:rPr>
          <w:rFonts w:ascii="仿宋" w:eastAsia="仿宋" w:hAnsi="仿宋" w:cs="仿宋" w:hint="eastAsia"/>
          <w:sz w:val="32"/>
          <w:szCs w:val="32"/>
        </w:rPr>
        <w:t>补。</w:t>
      </w:r>
    </w:p>
    <w:p w14:paraId="6EFEDB3D" w14:textId="77777777" w:rsidR="00711FB6" w:rsidRDefault="00251621">
      <w:pPr>
        <w:spacing w:line="520" w:lineRule="atLeast"/>
      </w:pPr>
      <w:r>
        <w:rPr>
          <w:rFonts w:hint="eastAsia"/>
        </w:rPr>
        <w:t xml:space="preserve"> </w:t>
      </w:r>
    </w:p>
    <w:p w14:paraId="5EF617BA" w14:textId="422D2A6A" w:rsidR="00711FB6" w:rsidRDefault="00251621">
      <w:pPr>
        <w:spacing w:line="520" w:lineRule="atLeast"/>
        <w:rPr>
          <w:rFonts w:ascii="黑体" w:eastAsia="黑体" w:hAnsi="黑体" w:cs="黑体"/>
          <w:sz w:val="32"/>
          <w:szCs w:val="32"/>
        </w:rPr>
      </w:pPr>
      <w:r>
        <w:rPr>
          <w:rFonts w:ascii="黑体" w:eastAsia="黑体" w:hAnsi="黑体" w:cs="黑体" w:hint="eastAsia"/>
          <w:sz w:val="32"/>
          <w:szCs w:val="32"/>
        </w:rPr>
        <w:t>四、</w:t>
      </w:r>
      <w:r>
        <w:rPr>
          <w:rFonts w:ascii="黑体" w:eastAsia="黑体" w:hAnsi="黑体" w:cs="黑体" w:hint="eastAsia"/>
          <w:sz w:val="32"/>
          <w:szCs w:val="32"/>
        </w:rPr>
        <w:t>历史研究及</w:t>
      </w:r>
      <w:del w:id="70" w:author="Hp" w:date="2025-08-26T10:40:00Z">
        <w:r w:rsidDel="00251621">
          <w:rPr>
            <w:rFonts w:ascii="黑体" w:eastAsia="黑体" w:hAnsi="黑体" w:cs="黑体" w:hint="eastAsia"/>
            <w:sz w:val="32"/>
            <w:szCs w:val="32"/>
          </w:rPr>
          <w:delText>当代影响</w:delText>
        </w:r>
      </w:del>
      <w:ins w:id="71" w:author="Hp" w:date="2025-08-26T10:40:00Z">
        <w:r>
          <w:rPr>
            <w:rFonts w:ascii="黑体" w:eastAsia="黑体" w:hAnsi="黑体" w:cs="黑体" w:hint="eastAsia"/>
            <w:sz w:val="32"/>
            <w:szCs w:val="32"/>
          </w:rPr>
          <w:t>现状对比分析</w:t>
        </w:r>
      </w:ins>
    </w:p>
    <w:p w14:paraId="5D80BCDE" w14:textId="77777777" w:rsidR="00711FB6" w:rsidRDefault="00251621">
      <w:pPr>
        <w:spacing w:line="520" w:lineRule="atLeast"/>
        <w:rPr>
          <w:rFonts w:ascii="楷体" w:eastAsia="楷体" w:hAnsi="楷体" w:cs="楷体"/>
          <w:sz w:val="32"/>
          <w:szCs w:val="32"/>
        </w:rPr>
      </w:pPr>
      <w:bookmarkStart w:id="72" w:name="OLE_LINK1"/>
      <w:r>
        <w:rPr>
          <w:rFonts w:ascii="楷体" w:eastAsia="楷体" w:hAnsi="楷体" w:cs="楷体" w:hint="eastAsia"/>
          <w:sz w:val="32"/>
          <w:szCs w:val="32"/>
        </w:rPr>
        <w:t>（一）历史层累：江苏段运河的时空演变与隋唐遗存</w:t>
      </w:r>
    </w:p>
    <w:p w14:paraId="7A679B3C" w14:textId="77777777" w:rsidR="00711FB6" w:rsidRDefault="00251621">
      <w:pPr>
        <w:spacing w:line="520" w:lineRule="atLeast"/>
        <w:rPr>
          <w:rFonts w:ascii="仿宋" w:eastAsia="仿宋" w:hAnsi="仿宋" w:cs="仿宋"/>
          <w:sz w:val="32"/>
          <w:szCs w:val="32"/>
        </w:rPr>
      </w:pPr>
      <w:r>
        <w:rPr>
          <w:rFonts w:ascii="仿宋" w:eastAsia="仿宋" w:hAnsi="仿宋" w:cs="仿宋" w:hint="eastAsia"/>
          <w:sz w:val="32"/>
          <w:szCs w:val="32"/>
        </w:rPr>
        <w:t>1.</w:t>
      </w:r>
      <w:r>
        <w:rPr>
          <w:rFonts w:ascii="仿宋" w:eastAsia="仿宋" w:hAnsi="仿宋" w:cs="仿宋" w:hint="eastAsia"/>
          <w:sz w:val="32"/>
          <w:szCs w:val="32"/>
        </w:rPr>
        <w:t>地理基础与历史分期</w:t>
      </w:r>
    </w:p>
    <w:p w14:paraId="007D6D3D" w14:textId="77777777" w:rsidR="00711FB6" w:rsidRDefault="00251621">
      <w:pPr>
        <w:spacing w:line="520" w:lineRule="atLeast"/>
        <w:ind w:firstLineChars="200" w:firstLine="640"/>
      </w:pPr>
      <w:r>
        <w:rPr>
          <w:rFonts w:ascii="仿宋" w:eastAsia="仿宋" w:hAnsi="仿宋" w:cs="仿宋" w:hint="eastAsia"/>
          <w:sz w:val="32"/>
          <w:szCs w:val="32"/>
        </w:rPr>
        <w:t>江苏段运河的独特性源于其</w:t>
      </w:r>
      <w:r>
        <w:rPr>
          <w:rFonts w:ascii="仿宋" w:eastAsia="仿宋" w:hAnsi="仿宋" w:cs="仿宋" w:hint="eastAsia"/>
          <w:sz w:val="32"/>
          <w:szCs w:val="32"/>
        </w:rPr>
        <w:t>"</w:t>
      </w:r>
      <w:r>
        <w:rPr>
          <w:rFonts w:ascii="仿宋" w:eastAsia="仿宋" w:hAnsi="仿宋" w:cs="仿宋" w:hint="eastAsia"/>
          <w:sz w:val="32"/>
          <w:szCs w:val="32"/>
        </w:rPr>
        <w:t>两河三湖</w:t>
      </w:r>
      <w:r>
        <w:rPr>
          <w:rFonts w:ascii="仿宋" w:eastAsia="仿宋" w:hAnsi="仿宋" w:cs="仿宋" w:hint="eastAsia"/>
          <w:sz w:val="32"/>
          <w:szCs w:val="32"/>
        </w:rPr>
        <w:t>"</w:t>
      </w:r>
      <w:r>
        <w:rPr>
          <w:rFonts w:ascii="仿宋" w:eastAsia="仿宋" w:hAnsi="仿宋" w:cs="仿宋" w:hint="eastAsia"/>
          <w:sz w:val="32"/>
          <w:szCs w:val="32"/>
        </w:rPr>
        <w:t>（长江</w:t>
      </w:r>
      <w:r>
        <w:rPr>
          <w:rFonts w:ascii="仿宋" w:eastAsia="仿宋" w:hAnsi="仿宋" w:cs="仿宋" w:hint="eastAsia"/>
          <w:sz w:val="32"/>
          <w:szCs w:val="32"/>
        </w:rPr>
        <w:t>-</w:t>
      </w:r>
      <w:r>
        <w:rPr>
          <w:rFonts w:ascii="仿宋" w:eastAsia="仿宋" w:hAnsi="仿宋" w:cs="仿宋" w:hint="eastAsia"/>
          <w:sz w:val="32"/>
          <w:szCs w:val="32"/>
        </w:rPr>
        <w:t>淮河；洪泽湖</w:t>
      </w:r>
      <w:r>
        <w:rPr>
          <w:rFonts w:ascii="仿宋" w:eastAsia="仿宋" w:hAnsi="仿宋" w:cs="仿宋" w:hint="eastAsia"/>
          <w:sz w:val="32"/>
          <w:szCs w:val="32"/>
        </w:rPr>
        <w:t>-</w:t>
      </w:r>
      <w:r>
        <w:rPr>
          <w:rFonts w:ascii="仿宋" w:eastAsia="仿宋" w:hAnsi="仿宋" w:cs="仿宋" w:hint="eastAsia"/>
          <w:sz w:val="32"/>
          <w:szCs w:val="32"/>
        </w:rPr>
        <w:t>高邮湖</w:t>
      </w:r>
      <w:r>
        <w:rPr>
          <w:rFonts w:ascii="仿宋" w:eastAsia="仿宋" w:hAnsi="仿宋" w:cs="仿宋" w:hint="eastAsia"/>
          <w:sz w:val="32"/>
          <w:szCs w:val="32"/>
        </w:rPr>
        <w:t>-</w:t>
      </w:r>
      <w:r>
        <w:rPr>
          <w:rFonts w:ascii="仿宋" w:eastAsia="仿宋" w:hAnsi="仿宋" w:cs="仿宋" w:hint="eastAsia"/>
          <w:sz w:val="32"/>
          <w:szCs w:val="32"/>
        </w:rPr>
        <w:t>太湖）的地理格局，拥有地势低平、水网密布的特点，为人工运河的开凿提供了天然的河道基础。这种得天独厚的自然条件使这片地区成为了历代运河工程改造的核心区。其发展历程可划分为三个具有显著技术特征的阶段：</w:t>
      </w:r>
    </w:p>
    <w:p w14:paraId="38B43684" w14:textId="77777777" w:rsidR="00711FB6" w:rsidRDefault="00251621">
      <w:pPr>
        <w:spacing w:line="520" w:lineRule="atLeast"/>
        <w:rPr>
          <w:rFonts w:ascii="仿宋" w:eastAsia="仿宋" w:hAnsi="仿宋" w:cs="仿宋"/>
          <w:sz w:val="32"/>
          <w:szCs w:val="32"/>
        </w:rPr>
      </w:pPr>
      <w:r>
        <w:rPr>
          <w:rFonts w:ascii="仿宋" w:eastAsia="仿宋" w:hAnsi="仿宋" w:cs="仿宋" w:hint="eastAsia"/>
          <w:sz w:val="32"/>
          <w:szCs w:val="32"/>
        </w:rPr>
        <w:t>（</w:t>
      </w:r>
      <w:r>
        <w:rPr>
          <w:rFonts w:ascii="仿宋" w:eastAsia="仿宋" w:hAnsi="仿宋" w:cs="仿宋" w:hint="eastAsia"/>
          <w:sz w:val="32"/>
          <w:szCs w:val="32"/>
        </w:rPr>
        <w:t>1</w:t>
      </w:r>
      <w:r>
        <w:rPr>
          <w:rFonts w:ascii="仿宋" w:eastAsia="仿宋" w:hAnsi="仿宋" w:cs="仿宋" w:hint="eastAsia"/>
          <w:sz w:val="32"/>
          <w:szCs w:val="32"/>
        </w:rPr>
        <w:t>）初创期（春秋</w:t>
      </w:r>
      <w:r>
        <w:rPr>
          <w:rFonts w:ascii="仿宋" w:eastAsia="仿宋" w:hAnsi="仿宋" w:cs="仿宋" w:hint="eastAsia"/>
          <w:sz w:val="32"/>
          <w:szCs w:val="32"/>
        </w:rPr>
        <w:t>-</w:t>
      </w:r>
      <w:r>
        <w:rPr>
          <w:rFonts w:ascii="仿宋" w:eastAsia="仿宋" w:hAnsi="仿宋" w:cs="仿宋" w:hint="eastAsia"/>
          <w:sz w:val="32"/>
          <w:szCs w:val="32"/>
        </w:rPr>
        <w:t>南北朝）</w:t>
      </w:r>
    </w:p>
    <w:p w14:paraId="0ED2CAA8" w14:textId="77777777" w:rsidR="00711FB6" w:rsidRDefault="00251621">
      <w:pPr>
        <w:spacing w:line="520" w:lineRule="atLeast"/>
        <w:ind w:firstLineChars="200" w:firstLine="640"/>
        <w:rPr>
          <w:rFonts w:ascii="仿宋" w:eastAsia="仿宋" w:hAnsi="仿宋" w:cs="仿宋"/>
          <w:sz w:val="32"/>
          <w:szCs w:val="32"/>
        </w:rPr>
      </w:pPr>
      <w:r>
        <w:rPr>
          <w:rFonts w:ascii="仿宋" w:eastAsia="仿宋" w:hAnsi="仿宋" w:cs="仿宋" w:hint="eastAsia"/>
          <w:sz w:val="32"/>
          <w:szCs w:val="32"/>
        </w:rPr>
        <w:t>这一阶段的标志性工程是吴王夫差于公元前</w:t>
      </w:r>
      <w:r>
        <w:rPr>
          <w:rFonts w:ascii="仿宋" w:eastAsia="仿宋" w:hAnsi="仿宋" w:cs="仿宋" w:hint="eastAsia"/>
          <w:sz w:val="32"/>
          <w:szCs w:val="32"/>
        </w:rPr>
        <w:t>486</w:t>
      </w:r>
      <w:r>
        <w:rPr>
          <w:rFonts w:ascii="仿宋" w:eastAsia="仿宋" w:hAnsi="仿宋" w:cs="仿宋" w:hint="eastAsia"/>
          <w:sz w:val="32"/>
          <w:szCs w:val="32"/>
        </w:rPr>
        <w:t>年开凿的</w:t>
      </w:r>
      <w:proofErr w:type="gramStart"/>
      <w:r>
        <w:rPr>
          <w:rFonts w:ascii="仿宋" w:eastAsia="仿宋" w:hAnsi="仿宋" w:cs="仿宋" w:hint="eastAsia"/>
          <w:sz w:val="32"/>
          <w:szCs w:val="32"/>
        </w:rPr>
        <w:t>邗</w:t>
      </w:r>
      <w:proofErr w:type="gramEnd"/>
      <w:r>
        <w:rPr>
          <w:rFonts w:ascii="仿宋" w:eastAsia="仿宋" w:hAnsi="仿宋" w:cs="仿宋" w:hint="eastAsia"/>
          <w:sz w:val="32"/>
          <w:szCs w:val="32"/>
        </w:rPr>
        <w:t>沟。《国语·吴语》记载</w:t>
      </w:r>
      <w:r>
        <w:rPr>
          <w:rFonts w:ascii="仿宋" w:eastAsia="仿宋" w:hAnsi="仿宋" w:cs="仿宋" w:hint="eastAsia"/>
          <w:sz w:val="32"/>
          <w:szCs w:val="32"/>
        </w:rPr>
        <w:t>"</w:t>
      </w:r>
      <w:r>
        <w:rPr>
          <w:rFonts w:ascii="仿宋" w:eastAsia="仿宋" w:hAnsi="仿宋" w:cs="仿宋" w:hint="eastAsia"/>
          <w:sz w:val="32"/>
          <w:szCs w:val="32"/>
        </w:rPr>
        <w:t>阙为深沟，通于</w:t>
      </w:r>
      <w:proofErr w:type="gramStart"/>
      <w:r>
        <w:rPr>
          <w:rFonts w:ascii="仿宋" w:eastAsia="仿宋" w:hAnsi="仿宋" w:cs="仿宋" w:hint="eastAsia"/>
          <w:sz w:val="32"/>
          <w:szCs w:val="32"/>
        </w:rPr>
        <w:t>商鲁之间</w:t>
      </w:r>
      <w:proofErr w:type="gramEnd"/>
      <w:r>
        <w:rPr>
          <w:rFonts w:ascii="仿宋" w:eastAsia="仿宋" w:hAnsi="仿宋" w:cs="仿宋" w:hint="eastAsia"/>
          <w:sz w:val="32"/>
          <w:szCs w:val="32"/>
        </w:rPr>
        <w:t>"</w:t>
      </w:r>
      <w:r>
        <w:rPr>
          <w:rFonts w:ascii="仿宋" w:eastAsia="仿宋" w:hAnsi="仿宋" w:cs="仿宋" w:hint="eastAsia"/>
          <w:sz w:val="32"/>
          <w:szCs w:val="32"/>
        </w:rPr>
        <w:t>，是中国历</w:t>
      </w:r>
      <w:r>
        <w:rPr>
          <w:rFonts w:ascii="仿宋" w:eastAsia="仿宋" w:hAnsi="仿宋" w:cs="仿宋" w:hint="eastAsia"/>
          <w:sz w:val="32"/>
          <w:szCs w:val="32"/>
        </w:rPr>
        <w:t>史上第一条信史明确记载的人工运河。东汉陈登改造</w:t>
      </w:r>
      <w:proofErr w:type="gramStart"/>
      <w:r>
        <w:rPr>
          <w:rFonts w:ascii="仿宋" w:eastAsia="仿宋" w:hAnsi="仿宋" w:cs="仿宋" w:hint="eastAsia"/>
          <w:sz w:val="32"/>
          <w:szCs w:val="32"/>
        </w:rPr>
        <w:t>邗</w:t>
      </w:r>
      <w:proofErr w:type="gramEnd"/>
      <w:r>
        <w:rPr>
          <w:rFonts w:ascii="仿宋" w:eastAsia="仿宋" w:hAnsi="仿宋" w:cs="仿宋" w:hint="eastAsia"/>
          <w:sz w:val="32"/>
          <w:szCs w:val="32"/>
        </w:rPr>
        <w:t>沟为</w:t>
      </w:r>
      <w:r>
        <w:rPr>
          <w:rFonts w:ascii="仿宋" w:eastAsia="仿宋" w:hAnsi="仿宋" w:cs="仿宋" w:hint="eastAsia"/>
          <w:sz w:val="32"/>
          <w:szCs w:val="32"/>
        </w:rPr>
        <w:t>"</w:t>
      </w:r>
      <w:r>
        <w:rPr>
          <w:rFonts w:ascii="仿宋" w:eastAsia="仿宋" w:hAnsi="仿宋" w:cs="仿宋" w:hint="eastAsia"/>
          <w:sz w:val="32"/>
          <w:szCs w:val="32"/>
        </w:rPr>
        <w:t>中</w:t>
      </w:r>
      <w:proofErr w:type="gramStart"/>
      <w:r>
        <w:rPr>
          <w:rFonts w:ascii="仿宋" w:eastAsia="仿宋" w:hAnsi="仿宋" w:cs="仿宋" w:hint="eastAsia"/>
          <w:sz w:val="32"/>
          <w:szCs w:val="32"/>
        </w:rPr>
        <w:t>渎</w:t>
      </w:r>
      <w:proofErr w:type="gramEnd"/>
      <w:r>
        <w:rPr>
          <w:rFonts w:ascii="仿宋" w:eastAsia="仿宋" w:hAnsi="仿宋" w:cs="仿宋" w:hint="eastAsia"/>
          <w:sz w:val="32"/>
          <w:szCs w:val="32"/>
        </w:rPr>
        <w:t>水</w:t>
      </w:r>
      <w:r>
        <w:rPr>
          <w:rFonts w:ascii="仿宋" w:eastAsia="仿宋" w:hAnsi="仿宋" w:cs="仿宋" w:hint="eastAsia"/>
          <w:sz w:val="32"/>
          <w:szCs w:val="32"/>
        </w:rPr>
        <w:t>"</w:t>
      </w:r>
      <w:r>
        <w:rPr>
          <w:rFonts w:ascii="仿宋" w:eastAsia="仿宋" w:hAnsi="仿宋" w:cs="仿宋" w:hint="eastAsia"/>
          <w:sz w:val="32"/>
          <w:szCs w:val="32"/>
        </w:rPr>
        <w:t>，将河道</w:t>
      </w:r>
      <w:proofErr w:type="gramStart"/>
      <w:r>
        <w:rPr>
          <w:rFonts w:ascii="仿宋" w:eastAsia="仿宋" w:hAnsi="仿宋" w:cs="仿宋" w:hint="eastAsia"/>
          <w:sz w:val="32"/>
          <w:szCs w:val="32"/>
        </w:rPr>
        <w:t>取直并修筑</w:t>
      </w:r>
      <w:proofErr w:type="gramEnd"/>
      <w:r>
        <w:rPr>
          <w:rFonts w:ascii="仿宋" w:eastAsia="仿宋" w:hAnsi="仿宋" w:cs="仿宋" w:hint="eastAsia"/>
          <w:sz w:val="32"/>
          <w:szCs w:val="32"/>
        </w:rPr>
        <w:t>堤防，奠定了后世里运河的基本框架。</w:t>
      </w:r>
    </w:p>
    <w:p w14:paraId="7B7EBFE6" w14:textId="77777777" w:rsidR="00711FB6" w:rsidRDefault="00251621">
      <w:pPr>
        <w:spacing w:line="520" w:lineRule="atLeast"/>
        <w:rPr>
          <w:rFonts w:ascii="仿宋" w:eastAsia="仿宋" w:hAnsi="仿宋" w:cs="仿宋"/>
          <w:sz w:val="32"/>
          <w:szCs w:val="32"/>
        </w:rPr>
      </w:pPr>
      <w:r>
        <w:rPr>
          <w:rFonts w:ascii="仿宋" w:eastAsia="仿宋" w:hAnsi="仿宋" w:cs="仿宋" w:hint="eastAsia"/>
          <w:sz w:val="32"/>
          <w:szCs w:val="32"/>
        </w:rPr>
        <w:lastRenderedPageBreak/>
        <w:t>（</w:t>
      </w:r>
      <w:r>
        <w:rPr>
          <w:rFonts w:ascii="仿宋" w:eastAsia="仿宋" w:hAnsi="仿宋" w:cs="仿宋" w:hint="eastAsia"/>
          <w:sz w:val="32"/>
          <w:szCs w:val="32"/>
        </w:rPr>
        <w:t>2</w:t>
      </w:r>
      <w:r>
        <w:rPr>
          <w:rFonts w:ascii="仿宋" w:eastAsia="仿宋" w:hAnsi="仿宋" w:cs="仿宋" w:hint="eastAsia"/>
          <w:sz w:val="32"/>
          <w:szCs w:val="32"/>
        </w:rPr>
        <w:t>）体系化期（隋唐</w:t>
      </w:r>
      <w:r>
        <w:rPr>
          <w:rFonts w:ascii="仿宋" w:eastAsia="仿宋" w:hAnsi="仿宋" w:cs="仿宋" w:hint="eastAsia"/>
          <w:sz w:val="32"/>
          <w:szCs w:val="32"/>
        </w:rPr>
        <w:t>-</w:t>
      </w:r>
      <w:r>
        <w:rPr>
          <w:rFonts w:ascii="仿宋" w:eastAsia="仿宋" w:hAnsi="仿宋" w:cs="仿宋" w:hint="eastAsia"/>
          <w:sz w:val="32"/>
          <w:szCs w:val="32"/>
        </w:rPr>
        <w:t>元代）</w:t>
      </w:r>
    </w:p>
    <w:p w14:paraId="4513C081" w14:textId="77777777" w:rsidR="00711FB6" w:rsidRDefault="00251621">
      <w:pPr>
        <w:spacing w:line="520" w:lineRule="atLeast"/>
        <w:ind w:firstLineChars="200" w:firstLine="640"/>
        <w:rPr>
          <w:rFonts w:ascii="仿宋" w:eastAsia="仿宋" w:hAnsi="仿宋" w:cs="仿宋"/>
          <w:sz w:val="32"/>
          <w:szCs w:val="32"/>
        </w:rPr>
      </w:pPr>
      <w:r>
        <w:rPr>
          <w:rFonts w:ascii="仿宋" w:eastAsia="仿宋" w:hAnsi="仿宋" w:cs="仿宋" w:hint="eastAsia"/>
          <w:sz w:val="32"/>
          <w:szCs w:val="32"/>
        </w:rPr>
        <w:t>隋炀帝时期的大运河建设标志着运河工程进入系统化阶段。大业元年（</w:t>
      </w:r>
      <w:r>
        <w:rPr>
          <w:rFonts w:ascii="仿宋" w:eastAsia="仿宋" w:hAnsi="仿宋" w:cs="仿宋" w:hint="eastAsia"/>
          <w:sz w:val="32"/>
          <w:szCs w:val="32"/>
        </w:rPr>
        <w:t>605</w:t>
      </w:r>
      <w:r>
        <w:rPr>
          <w:rFonts w:ascii="仿宋" w:eastAsia="仿宋" w:hAnsi="仿宋" w:cs="仿宋" w:hint="eastAsia"/>
          <w:sz w:val="32"/>
          <w:szCs w:val="32"/>
        </w:rPr>
        <w:t>年）开通的通济渠，在江苏段创造性地采用了</w:t>
      </w:r>
      <w:r>
        <w:rPr>
          <w:rFonts w:ascii="仿宋" w:eastAsia="仿宋" w:hAnsi="仿宋" w:cs="仿宋" w:hint="eastAsia"/>
          <w:sz w:val="32"/>
          <w:szCs w:val="32"/>
        </w:rPr>
        <w:t>"</w:t>
      </w:r>
      <w:proofErr w:type="gramStart"/>
      <w:r>
        <w:rPr>
          <w:rFonts w:ascii="仿宋" w:eastAsia="仿宋" w:hAnsi="仿宋" w:cs="仿宋" w:hint="eastAsia"/>
          <w:sz w:val="32"/>
          <w:szCs w:val="32"/>
        </w:rPr>
        <w:t>借黄行运</w:t>
      </w:r>
      <w:proofErr w:type="gramEnd"/>
      <w:r>
        <w:rPr>
          <w:rFonts w:ascii="仿宋" w:eastAsia="仿宋" w:hAnsi="仿宋" w:cs="仿宋" w:hint="eastAsia"/>
          <w:sz w:val="32"/>
          <w:szCs w:val="32"/>
        </w:rPr>
        <w:t>"</w:t>
      </w:r>
      <w:r>
        <w:rPr>
          <w:rFonts w:ascii="仿宋" w:eastAsia="仿宋" w:hAnsi="仿宋" w:cs="仿宋" w:hint="eastAsia"/>
          <w:sz w:val="32"/>
          <w:szCs w:val="32"/>
        </w:rPr>
        <w:t>策略——即利用淮河下游支流（今泗洪县境内</w:t>
      </w:r>
      <w:proofErr w:type="gramStart"/>
      <w:r>
        <w:rPr>
          <w:rFonts w:ascii="仿宋" w:eastAsia="仿宋" w:hAnsi="仿宋" w:cs="仿宋" w:hint="eastAsia"/>
          <w:sz w:val="32"/>
          <w:szCs w:val="32"/>
        </w:rPr>
        <w:t>汴</w:t>
      </w:r>
      <w:proofErr w:type="gramEnd"/>
      <w:r>
        <w:rPr>
          <w:rFonts w:ascii="仿宋" w:eastAsia="仿宋" w:hAnsi="仿宋" w:cs="仿宋" w:hint="eastAsia"/>
          <w:sz w:val="32"/>
          <w:szCs w:val="32"/>
        </w:rPr>
        <w:t>河故道）作为运河通道。唐代的技术进步主要表现在三个方面：一是</w:t>
      </w:r>
      <w:proofErr w:type="gramStart"/>
      <w:r>
        <w:rPr>
          <w:rFonts w:ascii="仿宋" w:eastAsia="仿宋" w:hAnsi="仿宋" w:cs="仿宋" w:hint="eastAsia"/>
          <w:sz w:val="32"/>
          <w:szCs w:val="32"/>
        </w:rPr>
        <w:t>漕船制造</w:t>
      </w:r>
      <w:proofErr w:type="gramEnd"/>
      <w:r>
        <w:rPr>
          <w:rFonts w:ascii="仿宋" w:eastAsia="仿宋" w:hAnsi="仿宋" w:cs="仿宋" w:hint="eastAsia"/>
          <w:sz w:val="32"/>
          <w:szCs w:val="32"/>
        </w:rPr>
        <w:t>标准化，扬州出土的唐代独木舟残骸显示当时已采用</w:t>
      </w:r>
      <w:r>
        <w:rPr>
          <w:rFonts w:ascii="仿宋" w:eastAsia="仿宋" w:hAnsi="仿宋" w:cs="仿宋" w:hint="eastAsia"/>
          <w:sz w:val="32"/>
          <w:szCs w:val="32"/>
        </w:rPr>
        <w:t>"</w:t>
      </w:r>
      <w:r>
        <w:rPr>
          <w:rFonts w:ascii="仿宋" w:eastAsia="仿宋" w:hAnsi="仿宋" w:cs="仿宋" w:hint="eastAsia"/>
          <w:sz w:val="32"/>
          <w:szCs w:val="32"/>
        </w:rPr>
        <w:t>水密隔舱</w:t>
      </w:r>
      <w:r>
        <w:rPr>
          <w:rFonts w:ascii="仿宋" w:eastAsia="仿宋" w:hAnsi="仿宋" w:cs="仿宋" w:hint="eastAsia"/>
          <w:sz w:val="32"/>
          <w:szCs w:val="32"/>
        </w:rPr>
        <w:t>"</w:t>
      </w:r>
      <w:r>
        <w:rPr>
          <w:rFonts w:ascii="仿宋" w:eastAsia="仿宋" w:hAnsi="仿宋" w:cs="仿宋" w:hint="eastAsia"/>
          <w:sz w:val="32"/>
          <w:szCs w:val="32"/>
        </w:rPr>
        <w:t>技术；二是转运仓储系统化，除</w:t>
      </w:r>
      <w:proofErr w:type="gramStart"/>
      <w:r>
        <w:rPr>
          <w:rFonts w:ascii="仿宋" w:eastAsia="仿宋" w:hAnsi="仿宋" w:cs="仿宋" w:hint="eastAsia"/>
          <w:sz w:val="32"/>
          <w:szCs w:val="32"/>
        </w:rPr>
        <w:t>泗</w:t>
      </w:r>
      <w:proofErr w:type="gramEnd"/>
      <w:r>
        <w:rPr>
          <w:rFonts w:ascii="仿宋" w:eastAsia="仿宋" w:hAnsi="仿宋" w:cs="仿宋" w:hint="eastAsia"/>
          <w:sz w:val="32"/>
          <w:szCs w:val="32"/>
        </w:rPr>
        <w:t>州仓外，楚州（淮安）太仓、扬州扬子</w:t>
      </w:r>
      <w:proofErr w:type="gramStart"/>
      <w:r>
        <w:rPr>
          <w:rFonts w:ascii="仿宋" w:eastAsia="仿宋" w:hAnsi="仿宋" w:cs="仿宋" w:hint="eastAsia"/>
          <w:sz w:val="32"/>
          <w:szCs w:val="32"/>
        </w:rPr>
        <w:t>津仓构成</w:t>
      </w:r>
      <w:proofErr w:type="gramEnd"/>
      <w:r>
        <w:rPr>
          <w:rFonts w:ascii="仿宋" w:eastAsia="仿宋" w:hAnsi="仿宋" w:cs="仿宋" w:hint="eastAsia"/>
          <w:sz w:val="32"/>
          <w:szCs w:val="32"/>
        </w:rPr>
        <w:t>三级储</w:t>
      </w:r>
      <w:r>
        <w:rPr>
          <w:rFonts w:ascii="仿宋" w:eastAsia="仿宋" w:hAnsi="仿宋" w:cs="仿宋" w:hint="eastAsia"/>
          <w:sz w:val="32"/>
          <w:szCs w:val="32"/>
        </w:rPr>
        <w:t>运网络；三是航道管理制度化，《唐六典》规定</w:t>
      </w:r>
      <w:r>
        <w:rPr>
          <w:rFonts w:ascii="仿宋" w:eastAsia="仿宋" w:hAnsi="仿宋" w:cs="仿宋" w:hint="eastAsia"/>
          <w:sz w:val="32"/>
          <w:szCs w:val="32"/>
        </w:rPr>
        <w:t>"</w:t>
      </w:r>
      <w:r>
        <w:rPr>
          <w:rFonts w:ascii="仿宋" w:eastAsia="仿宋" w:hAnsi="仿宋" w:cs="仿宋" w:hint="eastAsia"/>
          <w:sz w:val="32"/>
          <w:szCs w:val="32"/>
        </w:rPr>
        <w:t>江南诸州租船至扬州，限十月内毕</w:t>
      </w:r>
      <w:r>
        <w:rPr>
          <w:rFonts w:ascii="仿宋" w:eastAsia="仿宋" w:hAnsi="仿宋" w:cs="仿宋" w:hint="eastAsia"/>
          <w:sz w:val="32"/>
          <w:szCs w:val="32"/>
        </w:rPr>
        <w:t>"</w:t>
      </w:r>
      <w:r>
        <w:rPr>
          <w:rFonts w:ascii="仿宋" w:eastAsia="仿宋" w:hAnsi="仿宋" w:cs="仿宋" w:hint="eastAsia"/>
          <w:sz w:val="32"/>
          <w:szCs w:val="32"/>
        </w:rPr>
        <w:t>。宋元时期，真州（仪征）</w:t>
      </w:r>
      <w:proofErr w:type="gramStart"/>
      <w:r>
        <w:rPr>
          <w:rFonts w:ascii="仿宋" w:eastAsia="仿宋" w:hAnsi="仿宋" w:cs="仿宋" w:hint="eastAsia"/>
          <w:sz w:val="32"/>
          <w:szCs w:val="32"/>
        </w:rPr>
        <w:t>复闸的</w:t>
      </w:r>
      <w:proofErr w:type="gramEnd"/>
      <w:r>
        <w:rPr>
          <w:rFonts w:ascii="仿宋" w:eastAsia="仿宋" w:hAnsi="仿宋" w:cs="仿宋" w:hint="eastAsia"/>
          <w:sz w:val="32"/>
          <w:szCs w:val="32"/>
        </w:rPr>
        <w:t>发明实现了水位落差的高效调节，这项技术比欧洲同类闸门早</w:t>
      </w:r>
      <w:r>
        <w:rPr>
          <w:rFonts w:ascii="仿宋" w:eastAsia="仿宋" w:hAnsi="仿宋" w:cs="仿宋" w:hint="eastAsia"/>
          <w:sz w:val="32"/>
          <w:szCs w:val="32"/>
        </w:rPr>
        <w:t>400</w:t>
      </w:r>
      <w:r>
        <w:rPr>
          <w:rFonts w:ascii="仿宋" w:eastAsia="仿宋" w:hAnsi="仿宋" w:cs="仿宋" w:hint="eastAsia"/>
          <w:sz w:val="32"/>
          <w:szCs w:val="32"/>
        </w:rPr>
        <w:t>余年</w:t>
      </w:r>
      <w:r>
        <w:rPr>
          <w:rFonts w:ascii="仿宋" w:eastAsia="仿宋" w:hAnsi="仿宋" w:cs="仿宋" w:hint="eastAsia"/>
          <w:sz w:val="32"/>
          <w:szCs w:val="32"/>
          <w:vertAlign w:val="superscript"/>
        </w:rPr>
        <w:fldChar w:fldCharType="begin"/>
      </w:r>
      <w:r>
        <w:rPr>
          <w:rFonts w:ascii="仿宋" w:eastAsia="仿宋" w:hAnsi="仿宋" w:cs="仿宋" w:hint="eastAsia"/>
          <w:sz w:val="32"/>
          <w:szCs w:val="32"/>
          <w:vertAlign w:val="superscript"/>
        </w:rPr>
        <w:instrText xml:space="preserve"> REF _Ref205251342 \r \h </w:instrText>
      </w:r>
      <w:r>
        <w:rPr>
          <w:rFonts w:ascii="仿宋" w:eastAsia="仿宋" w:hAnsi="仿宋" w:cs="仿宋" w:hint="eastAsia"/>
          <w:sz w:val="32"/>
          <w:szCs w:val="32"/>
          <w:vertAlign w:val="superscript"/>
        </w:rPr>
      </w:r>
      <w:r>
        <w:rPr>
          <w:rFonts w:ascii="仿宋" w:eastAsia="仿宋" w:hAnsi="仿宋" w:cs="仿宋" w:hint="eastAsia"/>
          <w:sz w:val="32"/>
          <w:szCs w:val="32"/>
          <w:vertAlign w:val="superscript"/>
        </w:rPr>
        <w:fldChar w:fldCharType="separate"/>
      </w:r>
      <w:r>
        <w:rPr>
          <w:rFonts w:ascii="仿宋" w:eastAsia="仿宋" w:hAnsi="仿宋" w:cs="仿宋" w:hint="eastAsia"/>
          <w:sz w:val="32"/>
          <w:szCs w:val="32"/>
          <w:vertAlign w:val="superscript"/>
        </w:rPr>
        <w:t>[4]</w:t>
      </w:r>
      <w:r>
        <w:rPr>
          <w:rFonts w:ascii="仿宋" w:eastAsia="仿宋" w:hAnsi="仿宋" w:cs="仿宋" w:hint="eastAsia"/>
          <w:sz w:val="32"/>
          <w:szCs w:val="32"/>
          <w:vertAlign w:val="superscript"/>
        </w:rPr>
        <w:fldChar w:fldCharType="end"/>
      </w:r>
      <w:r>
        <w:rPr>
          <w:rFonts w:ascii="仿宋" w:eastAsia="仿宋" w:hAnsi="仿宋" w:cs="仿宋" w:hint="eastAsia"/>
          <w:sz w:val="32"/>
          <w:szCs w:val="32"/>
        </w:rPr>
        <w:t>。</w:t>
      </w:r>
    </w:p>
    <w:p w14:paraId="2EA4FA12" w14:textId="77777777" w:rsidR="00711FB6" w:rsidRDefault="00251621">
      <w:pPr>
        <w:spacing w:line="520" w:lineRule="atLeast"/>
        <w:rPr>
          <w:rFonts w:ascii="仿宋" w:eastAsia="仿宋" w:hAnsi="仿宋" w:cs="仿宋"/>
          <w:sz w:val="32"/>
          <w:szCs w:val="32"/>
        </w:rPr>
      </w:pPr>
      <w:r>
        <w:rPr>
          <w:rFonts w:ascii="仿宋" w:eastAsia="仿宋" w:hAnsi="仿宋" w:cs="仿宋" w:hint="eastAsia"/>
          <w:sz w:val="32"/>
          <w:szCs w:val="32"/>
        </w:rPr>
        <w:t>（</w:t>
      </w:r>
      <w:r>
        <w:rPr>
          <w:rFonts w:ascii="仿宋" w:eastAsia="仿宋" w:hAnsi="仿宋" w:cs="仿宋" w:hint="eastAsia"/>
          <w:sz w:val="32"/>
          <w:szCs w:val="32"/>
        </w:rPr>
        <w:t>3</w:t>
      </w:r>
      <w:r>
        <w:rPr>
          <w:rFonts w:ascii="仿宋" w:eastAsia="仿宋" w:hAnsi="仿宋" w:cs="仿宋" w:hint="eastAsia"/>
          <w:sz w:val="32"/>
          <w:szCs w:val="32"/>
        </w:rPr>
        <w:t>）定型期（明清）</w:t>
      </w:r>
    </w:p>
    <w:p w14:paraId="0E3EE426" w14:textId="77777777" w:rsidR="00711FB6" w:rsidRDefault="00251621">
      <w:pPr>
        <w:spacing w:line="520" w:lineRule="atLeast"/>
        <w:ind w:firstLineChars="200" w:firstLine="640"/>
        <w:rPr>
          <w:rFonts w:ascii="仿宋" w:eastAsia="仿宋" w:hAnsi="仿宋" w:cs="仿宋"/>
          <w:sz w:val="32"/>
          <w:szCs w:val="32"/>
        </w:rPr>
      </w:pPr>
      <w:r>
        <w:rPr>
          <w:rFonts w:ascii="仿宋" w:eastAsia="仿宋" w:hAnsi="仿宋" w:cs="仿宋" w:hint="eastAsia"/>
          <w:sz w:val="32"/>
          <w:szCs w:val="32"/>
        </w:rPr>
        <w:t>明代永乐年间平江伯陈瑄的系列工程使运河形态最终定型。其创新性贡献包括：在清口枢纽实施</w:t>
      </w:r>
      <w:r>
        <w:rPr>
          <w:rFonts w:ascii="仿宋" w:eastAsia="仿宋" w:hAnsi="仿宋" w:cs="仿宋" w:hint="eastAsia"/>
          <w:sz w:val="32"/>
          <w:szCs w:val="32"/>
        </w:rPr>
        <w:t>"</w:t>
      </w:r>
      <w:proofErr w:type="gramStart"/>
      <w:r>
        <w:rPr>
          <w:rFonts w:ascii="仿宋" w:eastAsia="仿宋" w:hAnsi="仿宋" w:cs="仿宋" w:hint="eastAsia"/>
          <w:sz w:val="32"/>
          <w:szCs w:val="32"/>
        </w:rPr>
        <w:t>束清敌黄</w:t>
      </w:r>
      <w:proofErr w:type="gramEnd"/>
      <w:r>
        <w:rPr>
          <w:rFonts w:ascii="仿宋" w:eastAsia="仿宋" w:hAnsi="仿宋" w:cs="仿宋" w:hint="eastAsia"/>
          <w:sz w:val="32"/>
          <w:szCs w:val="32"/>
        </w:rPr>
        <w:t>"</w:t>
      </w:r>
      <w:r>
        <w:rPr>
          <w:rFonts w:ascii="仿宋" w:eastAsia="仿宋" w:hAnsi="仿宋" w:cs="仿宋" w:hint="eastAsia"/>
          <w:sz w:val="32"/>
          <w:szCs w:val="32"/>
        </w:rPr>
        <w:t>工程，通过修筑高家</w:t>
      </w:r>
      <w:proofErr w:type="gramStart"/>
      <w:r>
        <w:rPr>
          <w:rFonts w:ascii="仿宋" w:eastAsia="仿宋" w:hAnsi="仿宋" w:cs="仿宋" w:hint="eastAsia"/>
          <w:sz w:val="32"/>
          <w:szCs w:val="32"/>
        </w:rPr>
        <w:t>堰</w:t>
      </w:r>
      <w:proofErr w:type="gramEnd"/>
      <w:r>
        <w:rPr>
          <w:rFonts w:ascii="仿宋" w:eastAsia="仿宋" w:hAnsi="仿宋" w:cs="仿宋" w:hint="eastAsia"/>
          <w:sz w:val="32"/>
          <w:szCs w:val="32"/>
        </w:rPr>
        <w:t>抬高洪泽湖水位对抗黄河泥沙；创建</w:t>
      </w:r>
      <w:r>
        <w:rPr>
          <w:rFonts w:ascii="仿宋" w:eastAsia="仿宋" w:hAnsi="仿宋" w:cs="仿宋" w:hint="eastAsia"/>
          <w:sz w:val="32"/>
          <w:szCs w:val="32"/>
        </w:rPr>
        <w:t>"</w:t>
      </w:r>
      <w:r>
        <w:rPr>
          <w:rFonts w:ascii="仿宋" w:eastAsia="仿宋" w:hAnsi="仿宋" w:cs="仿宋" w:hint="eastAsia"/>
          <w:sz w:val="32"/>
          <w:szCs w:val="32"/>
        </w:rPr>
        <w:t>清江督造船厂</w:t>
      </w:r>
      <w:r>
        <w:rPr>
          <w:rFonts w:ascii="仿宋" w:eastAsia="仿宋" w:hAnsi="仿宋" w:cs="仿宋" w:hint="eastAsia"/>
          <w:sz w:val="32"/>
          <w:szCs w:val="32"/>
        </w:rPr>
        <w:t>"</w:t>
      </w:r>
      <w:r>
        <w:rPr>
          <w:rFonts w:ascii="仿宋" w:eastAsia="仿宋" w:hAnsi="仿宋" w:cs="仿宋" w:hint="eastAsia"/>
          <w:sz w:val="32"/>
          <w:szCs w:val="32"/>
        </w:rPr>
        <w:t>，标准化制造</w:t>
      </w:r>
      <w:r>
        <w:rPr>
          <w:rFonts w:ascii="仿宋" w:eastAsia="仿宋" w:hAnsi="仿宋" w:cs="仿宋" w:hint="eastAsia"/>
          <w:sz w:val="32"/>
          <w:szCs w:val="32"/>
        </w:rPr>
        <w:t>400</w:t>
      </w:r>
      <w:proofErr w:type="gramStart"/>
      <w:r>
        <w:rPr>
          <w:rFonts w:ascii="仿宋" w:eastAsia="仿宋" w:hAnsi="仿宋" w:cs="仿宋" w:hint="eastAsia"/>
          <w:sz w:val="32"/>
          <w:szCs w:val="32"/>
        </w:rPr>
        <w:t>料浅船</w:t>
      </w:r>
      <w:proofErr w:type="gramEnd"/>
      <w:r>
        <w:rPr>
          <w:rFonts w:ascii="仿宋" w:eastAsia="仿宋" w:hAnsi="仿宋" w:cs="仿宋" w:hint="eastAsia"/>
          <w:sz w:val="32"/>
          <w:szCs w:val="32"/>
        </w:rPr>
        <w:t>；建立</w:t>
      </w:r>
      <w:r>
        <w:rPr>
          <w:rFonts w:ascii="仿宋" w:eastAsia="仿宋" w:hAnsi="仿宋" w:cs="仿宋" w:hint="eastAsia"/>
          <w:sz w:val="32"/>
          <w:szCs w:val="32"/>
        </w:rPr>
        <w:t>"</w:t>
      </w:r>
      <w:r>
        <w:rPr>
          <w:rFonts w:ascii="仿宋" w:eastAsia="仿宋" w:hAnsi="仿宋" w:cs="仿宋" w:hint="eastAsia"/>
          <w:sz w:val="32"/>
          <w:szCs w:val="32"/>
        </w:rPr>
        <w:t>漕运总兵官</w:t>
      </w:r>
      <w:r>
        <w:rPr>
          <w:rFonts w:ascii="仿宋" w:eastAsia="仿宋" w:hAnsi="仿宋" w:cs="仿宋" w:hint="eastAsia"/>
          <w:sz w:val="32"/>
          <w:szCs w:val="32"/>
        </w:rPr>
        <w:t>"</w:t>
      </w:r>
      <w:r>
        <w:rPr>
          <w:rFonts w:ascii="仿宋" w:eastAsia="仿宋" w:hAnsi="仿宋" w:cs="仿宋" w:hint="eastAsia"/>
          <w:sz w:val="32"/>
          <w:szCs w:val="32"/>
        </w:rPr>
        <w:t>制度，年运粮量达</w:t>
      </w:r>
      <w:r>
        <w:rPr>
          <w:rFonts w:ascii="仿宋" w:eastAsia="仿宋" w:hAnsi="仿宋" w:cs="仿宋" w:hint="eastAsia"/>
          <w:sz w:val="32"/>
          <w:szCs w:val="32"/>
        </w:rPr>
        <w:t>400</w:t>
      </w:r>
      <w:r>
        <w:rPr>
          <w:rFonts w:ascii="仿宋" w:eastAsia="仿宋" w:hAnsi="仿宋" w:cs="仿宋" w:hint="eastAsia"/>
          <w:sz w:val="32"/>
          <w:szCs w:val="32"/>
        </w:rPr>
        <w:t>万石</w:t>
      </w:r>
      <w:r>
        <w:rPr>
          <w:rFonts w:ascii="仿宋" w:eastAsia="仿宋" w:hAnsi="仿宋" w:cs="仿宋" w:hint="eastAsia"/>
          <w:sz w:val="32"/>
          <w:szCs w:val="32"/>
          <w:vertAlign w:val="superscript"/>
        </w:rPr>
        <w:fldChar w:fldCharType="begin"/>
      </w:r>
      <w:r>
        <w:rPr>
          <w:rFonts w:ascii="仿宋" w:eastAsia="仿宋" w:hAnsi="仿宋" w:cs="仿宋" w:hint="eastAsia"/>
          <w:sz w:val="32"/>
          <w:szCs w:val="32"/>
          <w:vertAlign w:val="superscript"/>
        </w:rPr>
        <w:instrText xml:space="preserve"> REF _Ref205251374 \r \h </w:instrText>
      </w:r>
      <w:r>
        <w:rPr>
          <w:rFonts w:ascii="仿宋" w:eastAsia="仿宋" w:hAnsi="仿宋" w:cs="仿宋" w:hint="eastAsia"/>
          <w:sz w:val="32"/>
          <w:szCs w:val="32"/>
          <w:vertAlign w:val="superscript"/>
        </w:rPr>
      </w:r>
      <w:r>
        <w:rPr>
          <w:rFonts w:ascii="仿宋" w:eastAsia="仿宋" w:hAnsi="仿宋" w:cs="仿宋" w:hint="eastAsia"/>
          <w:sz w:val="32"/>
          <w:szCs w:val="32"/>
          <w:vertAlign w:val="superscript"/>
        </w:rPr>
        <w:fldChar w:fldCharType="separate"/>
      </w:r>
      <w:r>
        <w:rPr>
          <w:rFonts w:ascii="仿宋" w:eastAsia="仿宋" w:hAnsi="仿宋" w:cs="仿宋" w:hint="eastAsia"/>
          <w:sz w:val="32"/>
          <w:szCs w:val="32"/>
          <w:vertAlign w:val="superscript"/>
        </w:rPr>
        <w:t>[5]</w:t>
      </w:r>
      <w:r>
        <w:rPr>
          <w:rFonts w:ascii="仿宋" w:eastAsia="仿宋" w:hAnsi="仿宋" w:cs="仿宋" w:hint="eastAsia"/>
          <w:sz w:val="32"/>
          <w:szCs w:val="32"/>
          <w:vertAlign w:val="superscript"/>
        </w:rPr>
        <w:fldChar w:fldCharType="end"/>
      </w:r>
      <w:r>
        <w:rPr>
          <w:rFonts w:ascii="仿宋" w:eastAsia="仿宋" w:hAnsi="仿宋" w:cs="仿宋" w:hint="eastAsia"/>
          <w:sz w:val="32"/>
          <w:szCs w:val="32"/>
        </w:rPr>
        <w:t>。清代靳辅、陈</w:t>
      </w:r>
      <w:proofErr w:type="gramStart"/>
      <w:r>
        <w:rPr>
          <w:rFonts w:ascii="仿宋" w:eastAsia="仿宋" w:hAnsi="仿宋" w:cs="仿宋" w:hint="eastAsia"/>
          <w:sz w:val="32"/>
          <w:szCs w:val="32"/>
        </w:rPr>
        <w:t>潢</w:t>
      </w:r>
      <w:proofErr w:type="gramEnd"/>
      <w:r>
        <w:rPr>
          <w:rFonts w:ascii="仿宋" w:eastAsia="仿宋" w:hAnsi="仿宋" w:cs="仿宋" w:hint="eastAsia"/>
          <w:sz w:val="32"/>
          <w:szCs w:val="32"/>
        </w:rPr>
        <w:t>继承发展</w:t>
      </w:r>
      <w:r>
        <w:rPr>
          <w:rFonts w:ascii="仿宋" w:eastAsia="仿宋" w:hAnsi="仿宋" w:cs="仿宋" w:hint="eastAsia"/>
          <w:sz w:val="32"/>
          <w:szCs w:val="32"/>
        </w:rPr>
        <w:t>"</w:t>
      </w:r>
      <w:r>
        <w:rPr>
          <w:rFonts w:ascii="仿宋" w:eastAsia="仿宋" w:hAnsi="仿宋" w:cs="仿宋" w:hint="eastAsia"/>
          <w:sz w:val="32"/>
          <w:szCs w:val="32"/>
        </w:rPr>
        <w:t>蓄清刷黄</w:t>
      </w:r>
      <w:r>
        <w:rPr>
          <w:rFonts w:ascii="仿宋" w:eastAsia="仿宋" w:hAnsi="仿宋" w:cs="仿宋" w:hint="eastAsia"/>
          <w:sz w:val="32"/>
          <w:szCs w:val="32"/>
        </w:rPr>
        <w:t>"</w:t>
      </w:r>
      <w:r>
        <w:rPr>
          <w:rFonts w:ascii="仿宋" w:eastAsia="仿宋" w:hAnsi="仿宋" w:cs="仿宋" w:hint="eastAsia"/>
          <w:sz w:val="32"/>
          <w:szCs w:val="32"/>
        </w:rPr>
        <w:t>理论，在淮安至徐州段修建减水坝</w:t>
      </w:r>
      <w:r>
        <w:rPr>
          <w:rFonts w:ascii="仿宋" w:eastAsia="仿宋" w:hAnsi="仿宋" w:cs="仿宋" w:hint="eastAsia"/>
          <w:sz w:val="32"/>
          <w:szCs w:val="32"/>
        </w:rPr>
        <w:t>26</w:t>
      </w:r>
      <w:r>
        <w:rPr>
          <w:rFonts w:ascii="仿宋" w:eastAsia="仿宋" w:hAnsi="仿宋" w:cs="仿宋" w:hint="eastAsia"/>
          <w:sz w:val="32"/>
          <w:szCs w:val="32"/>
        </w:rPr>
        <w:t>座，形成完整的水位调控体系。值得注意的是，明清时期运河沿线出现的</w:t>
      </w:r>
      <w:r>
        <w:rPr>
          <w:rFonts w:ascii="仿宋" w:eastAsia="仿宋" w:hAnsi="仿宋" w:cs="仿宋" w:hint="eastAsia"/>
          <w:sz w:val="32"/>
          <w:szCs w:val="32"/>
        </w:rPr>
        <w:t>"</w:t>
      </w:r>
      <w:r>
        <w:rPr>
          <w:rFonts w:ascii="仿宋" w:eastAsia="仿宋" w:hAnsi="仿宋" w:cs="仿宋" w:hint="eastAsia"/>
          <w:sz w:val="32"/>
          <w:szCs w:val="32"/>
        </w:rPr>
        <w:t>闸</w:t>
      </w:r>
      <w:proofErr w:type="gramStart"/>
      <w:r>
        <w:rPr>
          <w:rFonts w:ascii="仿宋" w:eastAsia="仿宋" w:hAnsi="仿宋" w:cs="仿宋" w:hint="eastAsia"/>
          <w:sz w:val="32"/>
          <w:szCs w:val="32"/>
        </w:rPr>
        <w:t>漕</w:t>
      </w:r>
      <w:proofErr w:type="gramEnd"/>
      <w:r>
        <w:rPr>
          <w:rFonts w:ascii="仿宋" w:eastAsia="仿宋" w:hAnsi="仿宋" w:cs="仿宋" w:hint="eastAsia"/>
          <w:sz w:val="32"/>
          <w:szCs w:val="32"/>
        </w:rPr>
        <w:t>文化</w:t>
      </w:r>
      <w:r>
        <w:rPr>
          <w:rFonts w:ascii="仿宋" w:eastAsia="仿宋" w:hAnsi="仿宋" w:cs="仿宋" w:hint="eastAsia"/>
          <w:sz w:val="32"/>
          <w:szCs w:val="32"/>
        </w:rPr>
        <w:t>"</w:t>
      </w:r>
      <w:r>
        <w:rPr>
          <w:rFonts w:ascii="仿宋" w:eastAsia="仿宋" w:hAnsi="仿宋" w:cs="仿宋" w:hint="eastAsia"/>
          <w:sz w:val="32"/>
          <w:szCs w:val="32"/>
        </w:rPr>
        <w:t>——如淮安清江闸的</w:t>
      </w:r>
      <w:r>
        <w:rPr>
          <w:rFonts w:ascii="仿宋" w:eastAsia="仿宋" w:hAnsi="仿宋" w:cs="仿宋" w:hint="eastAsia"/>
          <w:sz w:val="32"/>
          <w:szCs w:val="32"/>
        </w:rPr>
        <w:t>"</w:t>
      </w:r>
      <w:r>
        <w:rPr>
          <w:rFonts w:ascii="仿宋" w:eastAsia="仿宋" w:hAnsi="仿宋" w:cs="仿宋" w:hint="eastAsia"/>
          <w:sz w:val="32"/>
          <w:szCs w:val="32"/>
        </w:rPr>
        <w:t>过闸仪式</w:t>
      </w:r>
      <w:r>
        <w:rPr>
          <w:rFonts w:ascii="仿宋" w:eastAsia="仿宋" w:hAnsi="仿宋" w:cs="仿宋" w:hint="eastAsia"/>
          <w:sz w:val="32"/>
          <w:szCs w:val="32"/>
        </w:rPr>
        <w:t>"</w:t>
      </w:r>
      <w:r>
        <w:rPr>
          <w:rFonts w:ascii="仿宋" w:eastAsia="仿宋" w:hAnsi="仿宋" w:cs="仿宋" w:hint="eastAsia"/>
          <w:sz w:val="32"/>
          <w:szCs w:val="32"/>
        </w:rPr>
        <w:t>、邵伯闸的</w:t>
      </w:r>
      <w:r>
        <w:rPr>
          <w:rFonts w:ascii="仿宋" w:eastAsia="仿宋" w:hAnsi="仿宋" w:cs="仿宋" w:hint="eastAsia"/>
          <w:sz w:val="32"/>
          <w:szCs w:val="32"/>
        </w:rPr>
        <w:t>"</w:t>
      </w:r>
      <w:proofErr w:type="gramStart"/>
      <w:r>
        <w:rPr>
          <w:rFonts w:ascii="仿宋" w:eastAsia="仿宋" w:hAnsi="仿宋" w:cs="仿宋" w:hint="eastAsia"/>
          <w:sz w:val="32"/>
          <w:szCs w:val="32"/>
        </w:rPr>
        <w:t>闸官日记</w:t>
      </w:r>
      <w:proofErr w:type="gramEnd"/>
      <w:r>
        <w:rPr>
          <w:rFonts w:ascii="仿宋" w:eastAsia="仿宋" w:hAnsi="仿宋" w:cs="仿宋" w:hint="eastAsia"/>
          <w:sz w:val="32"/>
          <w:szCs w:val="32"/>
        </w:rPr>
        <w:t>"</w:t>
      </w:r>
      <w:r>
        <w:rPr>
          <w:rFonts w:ascii="仿宋" w:eastAsia="仿宋" w:hAnsi="仿宋" w:cs="仿宋" w:hint="eastAsia"/>
          <w:sz w:val="32"/>
          <w:szCs w:val="32"/>
        </w:rPr>
        <w:t>，反映了水利工程对社会文化的深层塑造</w:t>
      </w:r>
      <w:r>
        <w:rPr>
          <w:rFonts w:ascii="仿宋" w:eastAsia="仿宋" w:hAnsi="仿宋" w:cs="仿宋" w:hint="eastAsia"/>
          <w:sz w:val="32"/>
          <w:szCs w:val="32"/>
          <w:vertAlign w:val="superscript"/>
        </w:rPr>
        <w:fldChar w:fldCharType="begin"/>
      </w:r>
      <w:r>
        <w:rPr>
          <w:rFonts w:ascii="仿宋" w:eastAsia="仿宋" w:hAnsi="仿宋" w:cs="仿宋" w:hint="eastAsia"/>
          <w:sz w:val="32"/>
          <w:szCs w:val="32"/>
          <w:vertAlign w:val="superscript"/>
        </w:rPr>
        <w:instrText xml:space="preserve"> REF _Ref205251384 \r \h </w:instrText>
      </w:r>
      <w:r>
        <w:rPr>
          <w:rFonts w:ascii="仿宋" w:eastAsia="仿宋" w:hAnsi="仿宋" w:cs="仿宋" w:hint="eastAsia"/>
          <w:sz w:val="32"/>
          <w:szCs w:val="32"/>
          <w:vertAlign w:val="superscript"/>
        </w:rPr>
      </w:r>
      <w:r>
        <w:rPr>
          <w:rFonts w:ascii="仿宋" w:eastAsia="仿宋" w:hAnsi="仿宋" w:cs="仿宋" w:hint="eastAsia"/>
          <w:sz w:val="32"/>
          <w:szCs w:val="32"/>
          <w:vertAlign w:val="superscript"/>
        </w:rPr>
        <w:fldChar w:fldCharType="separate"/>
      </w:r>
      <w:r>
        <w:rPr>
          <w:rFonts w:ascii="仿宋" w:eastAsia="仿宋" w:hAnsi="仿宋" w:cs="仿宋" w:hint="eastAsia"/>
          <w:sz w:val="32"/>
          <w:szCs w:val="32"/>
          <w:vertAlign w:val="superscript"/>
        </w:rPr>
        <w:t>[6]</w:t>
      </w:r>
      <w:r>
        <w:rPr>
          <w:rFonts w:ascii="仿宋" w:eastAsia="仿宋" w:hAnsi="仿宋" w:cs="仿宋" w:hint="eastAsia"/>
          <w:sz w:val="32"/>
          <w:szCs w:val="32"/>
          <w:vertAlign w:val="superscript"/>
        </w:rPr>
        <w:fldChar w:fldCharType="end"/>
      </w:r>
      <w:r>
        <w:rPr>
          <w:rFonts w:ascii="仿宋" w:eastAsia="仿宋" w:hAnsi="仿宋" w:cs="仿宋" w:hint="eastAsia"/>
          <w:sz w:val="32"/>
          <w:szCs w:val="32"/>
        </w:rPr>
        <w:t>。</w:t>
      </w:r>
    </w:p>
    <w:bookmarkEnd w:id="72"/>
    <w:p w14:paraId="35D79E5B" w14:textId="77777777" w:rsidR="00711FB6" w:rsidRDefault="00251621">
      <w:pPr>
        <w:spacing w:line="520" w:lineRule="atLeast"/>
        <w:rPr>
          <w:rFonts w:ascii="楷体" w:eastAsia="楷体" w:hAnsi="楷体" w:cs="楷体"/>
          <w:sz w:val="32"/>
          <w:szCs w:val="32"/>
        </w:rPr>
      </w:pPr>
      <w:r>
        <w:rPr>
          <w:rFonts w:ascii="楷体" w:eastAsia="楷体" w:hAnsi="楷体" w:cs="楷体" w:hint="eastAsia"/>
          <w:sz w:val="32"/>
          <w:szCs w:val="32"/>
        </w:rPr>
        <w:lastRenderedPageBreak/>
        <w:t>（二）古今对话：</w:t>
      </w:r>
      <w:r>
        <w:rPr>
          <w:rFonts w:ascii="楷体" w:eastAsia="楷体" w:hAnsi="楷体" w:cs="楷体" w:hint="eastAsia"/>
          <w:sz w:val="32"/>
          <w:szCs w:val="32"/>
        </w:rPr>
        <w:t>运河文化的当代价值重构</w:t>
      </w:r>
    </w:p>
    <w:p w14:paraId="2A03315D" w14:textId="77777777" w:rsidR="00711FB6" w:rsidRDefault="00251621">
      <w:pPr>
        <w:spacing w:line="520" w:lineRule="atLeast"/>
        <w:rPr>
          <w:rFonts w:ascii="仿宋" w:eastAsia="仿宋" w:hAnsi="仿宋" w:cs="仿宋"/>
          <w:sz w:val="32"/>
          <w:szCs w:val="32"/>
        </w:rPr>
      </w:pPr>
      <w:r>
        <w:rPr>
          <w:rFonts w:ascii="仿宋" w:eastAsia="仿宋" w:hAnsi="仿宋" w:cs="仿宋" w:hint="eastAsia"/>
          <w:sz w:val="32"/>
          <w:szCs w:val="32"/>
        </w:rPr>
        <w:t>1.</w:t>
      </w:r>
      <w:r>
        <w:rPr>
          <w:rFonts w:ascii="仿宋" w:eastAsia="仿宋" w:hAnsi="仿宋" w:cs="仿宋" w:hint="eastAsia"/>
          <w:sz w:val="32"/>
          <w:szCs w:val="32"/>
        </w:rPr>
        <w:t>传统水利智慧的现代转译</w:t>
      </w:r>
    </w:p>
    <w:p w14:paraId="56E19DCD" w14:textId="77777777" w:rsidR="00711FB6" w:rsidRDefault="00251621">
      <w:pPr>
        <w:spacing w:line="520" w:lineRule="atLeast"/>
        <w:ind w:firstLineChars="200" w:firstLine="640"/>
        <w:rPr>
          <w:rFonts w:ascii="仿宋" w:eastAsia="仿宋" w:hAnsi="仿宋" w:cs="仿宋"/>
          <w:sz w:val="32"/>
          <w:szCs w:val="32"/>
        </w:rPr>
      </w:pPr>
      <w:r>
        <w:rPr>
          <w:rFonts w:ascii="仿宋" w:eastAsia="仿宋" w:hAnsi="仿宋" w:cs="仿宋" w:hint="eastAsia"/>
          <w:sz w:val="32"/>
          <w:szCs w:val="32"/>
        </w:rPr>
        <w:t>隋唐时期</w:t>
      </w:r>
      <w:r>
        <w:rPr>
          <w:rFonts w:ascii="仿宋" w:eastAsia="仿宋" w:hAnsi="仿宋" w:cs="仿宋" w:hint="eastAsia"/>
          <w:sz w:val="32"/>
          <w:szCs w:val="32"/>
        </w:rPr>
        <w:t>"</w:t>
      </w:r>
      <w:proofErr w:type="gramStart"/>
      <w:r>
        <w:rPr>
          <w:rFonts w:ascii="仿宋" w:eastAsia="仿宋" w:hAnsi="仿宋" w:cs="仿宋" w:hint="eastAsia"/>
          <w:sz w:val="32"/>
          <w:szCs w:val="32"/>
        </w:rPr>
        <w:t>以弯代闸</w:t>
      </w:r>
      <w:proofErr w:type="gramEnd"/>
      <w:r>
        <w:rPr>
          <w:rFonts w:ascii="仿宋" w:eastAsia="仿宋" w:hAnsi="仿宋" w:cs="仿宋" w:hint="eastAsia"/>
          <w:sz w:val="32"/>
          <w:szCs w:val="32"/>
        </w:rPr>
        <w:t>"</w:t>
      </w:r>
      <w:r>
        <w:rPr>
          <w:rFonts w:ascii="仿宋" w:eastAsia="仿宋" w:hAnsi="仿宋" w:cs="仿宋" w:hint="eastAsia"/>
          <w:sz w:val="32"/>
          <w:szCs w:val="32"/>
        </w:rPr>
        <w:t>的河道设计理念，在当代治水实践中展现出新的生命力。这一源于自然、顺应水势的古老智慧，经过现代科技的淬炼与创新，正在书写着新的治水篇章。</w:t>
      </w:r>
    </w:p>
    <w:p w14:paraId="003467C2" w14:textId="77777777" w:rsidR="00711FB6" w:rsidRDefault="00251621">
      <w:pPr>
        <w:spacing w:line="520" w:lineRule="atLeast"/>
        <w:rPr>
          <w:rFonts w:ascii="仿宋" w:eastAsia="仿宋" w:hAnsi="仿宋" w:cs="仿宋"/>
          <w:sz w:val="32"/>
          <w:szCs w:val="32"/>
        </w:rPr>
      </w:pPr>
      <w:r>
        <w:rPr>
          <w:rFonts w:ascii="仿宋" w:eastAsia="仿宋" w:hAnsi="仿宋" w:cs="仿宋" w:hint="eastAsia"/>
          <w:sz w:val="32"/>
          <w:szCs w:val="32"/>
        </w:rPr>
        <w:t>（</w:t>
      </w:r>
      <w:r>
        <w:rPr>
          <w:rFonts w:ascii="仿宋" w:eastAsia="仿宋" w:hAnsi="仿宋" w:cs="仿宋" w:hint="eastAsia"/>
          <w:sz w:val="32"/>
          <w:szCs w:val="32"/>
        </w:rPr>
        <w:t>1</w:t>
      </w:r>
      <w:r>
        <w:rPr>
          <w:rFonts w:ascii="仿宋" w:eastAsia="仿宋" w:hAnsi="仿宋" w:cs="仿宋" w:hint="eastAsia"/>
          <w:sz w:val="32"/>
          <w:szCs w:val="32"/>
        </w:rPr>
        <w:t>）技术原理的现代化改造</w:t>
      </w:r>
    </w:p>
    <w:p w14:paraId="403B625B" w14:textId="77777777" w:rsidR="00711FB6" w:rsidRDefault="00251621">
      <w:pPr>
        <w:spacing w:line="520" w:lineRule="atLeast"/>
        <w:ind w:firstLineChars="200" w:firstLine="640"/>
        <w:rPr>
          <w:rFonts w:ascii="仿宋" w:eastAsia="仿宋" w:hAnsi="仿宋" w:cs="仿宋"/>
          <w:sz w:val="32"/>
          <w:szCs w:val="32"/>
        </w:rPr>
      </w:pPr>
      <w:r>
        <w:rPr>
          <w:rFonts w:ascii="仿宋" w:eastAsia="仿宋" w:hAnsi="仿宋" w:cs="仿宋" w:hint="eastAsia"/>
          <w:sz w:val="32"/>
          <w:szCs w:val="32"/>
        </w:rPr>
        <w:t>无锡梁溪河整治工程（</w:t>
      </w:r>
      <w:r>
        <w:rPr>
          <w:rFonts w:ascii="仿宋" w:eastAsia="仿宋" w:hAnsi="仿宋" w:cs="仿宋" w:hint="eastAsia"/>
          <w:sz w:val="32"/>
          <w:szCs w:val="32"/>
        </w:rPr>
        <w:t>2020-2022</w:t>
      </w:r>
      <w:r>
        <w:rPr>
          <w:rFonts w:ascii="仿宋" w:eastAsia="仿宋" w:hAnsi="仿宋" w:cs="仿宋" w:hint="eastAsia"/>
          <w:sz w:val="32"/>
          <w:szCs w:val="32"/>
        </w:rPr>
        <w:t>）对唐代</w:t>
      </w:r>
      <w:r>
        <w:rPr>
          <w:rFonts w:ascii="仿宋" w:eastAsia="仿宋" w:hAnsi="仿宋" w:cs="仿宋" w:hint="eastAsia"/>
          <w:sz w:val="32"/>
          <w:szCs w:val="32"/>
        </w:rPr>
        <w:t>"</w:t>
      </w:r>
      <w:proofErr w:type="gramStart"/>
      <w:r>
        <w:rPr>
          <w:rFonts w:ascii="仿宋" w:eastAsia="仿宋" w:hAnsi="仿宋" w:cs="仿宋" w:hint="eastAsia"/>
          <w:sz w:val="32"/>
          <w:szCs w:val="32"/>
        </w:rPr>
        <w:t>苇编沉排</w:t>
      </w:r>
      <w:proofErr w:type="gramEnd"/>
      <w:r>
        <w:rPr>
          <w:rFonts w:ascii="仿宋" w:eastAsia="仿宋" w:hAnsi="仿宋" w:cs="仿宋" w:hint="eastAsia"/>
          <w:sz w:val="32"/>
          <w:szCs w:val="32"/>
        </w:rPr>
        <w:t>"</w:t>
      </w:r>
      <w:r>
        <w:rPr>
          <w:rFonts w:ascii="仿宋" w:eastAsia="仿宋" w:hAnsi="仿宋" w:cs="仿宋" w:hint="eastAsia"/>
          <w:sz w:val="32"/>
          <w:szCs w:val="32"/>
        </w:rPr>
        <w:t>技术的系统性升级，堪称传统工艺现代转型的典范。工程团队在保留传统工艺精髓的基础上，在三个方面实现了重大突破：材料方面，研发的高性能生态复合材料，不仅保持了天然材料的环保特性，其抗拉强度更达到传统芦苇的</w:t>
      </w:r>
      <w:r>
        <w:rPr>
          <w:rFonts w:ascii="仿宋" w:eastAsia="仿宋" w:hAnsi="仿宋" w:cs="仿宋" w:hint="eastAsia"/>
          <w:sz w:val="32"/>
          <w:szCs w:val="32"/>
        </w:rPr>
        <w:t>3</w:t>
      </w:r>
      <w:r>
        <w:rPr>
          <w:rFonts w:ascii="仿宋" w:eastAsia="仿宋" w:hAnsi="仿宋" w:cs="仿宋" w:hint="eastAsia"/>
          <w:sz w:val="32"/>
          <w:szCs w:val="32"/>
        </w:rPr>
        <w:t>倍，使用寿命延长</w:t>
      </w:r>
      <w:r>
        <w:rPr>
          <w:rFonts w:ascii="仿宋" w:eastAsia="仿宋" w:hAnsi="仿宋" w:cs="仿宋" w:hint="eastAsia"/>
          <w:sz w:val="32"/>
          <w:szCs w:val="32"/>
        </w:rPr>
        <w:t>至</w:t>
      </w:r>
      <w:r>
        <w:rPr>
          <w:rFonts w:ascii="仿宋" w:eastAsia="仿宋" w:hAnsi="仿宋" w:cs="仿宋" w:hint="eastAsia"/>
          <w:sz w:val="32"/>
          <w:szCs w:val="32"/>
        </w:rPr>
        <w:t>15</w:t>
      </w:r>
      <w:r>
        <w:rPr>
          <w:rFonts w:ascii="仿宋" w:eastAsia="仿宋" w:hAnsi="仿宋" w:cs="仿宋" w:hint="eastAsia"/>
          <w:sz w:val="32"/>
          <w:szCs w:val="32"/>
        </w:rPr>
        <w:t>年以上；结构设计上，采用航天领域的三维编织技术，构建出具有梯度孔隙率的立体防护网，既确保了结构稳定性，又为水生生物提供了多样化的栖息空间；维护生态功能，创新性地在护岸结构中预置了</w:t>
      </w:r>
      <w:r>
        <w:rPr>
          <w:rFonts w:ascii="仿宋" w:eastAsia="仿宋" w:hAnsi="仿宋" w:cs="仿宋" w:hint="eastAsia"/>
          <w:sz w:val="32"/>
          <w:szCs w:val="32"/>
        </w:rPr>
        <w:t>3D</w:t>
      </w:r>
      <w:r>
        <w:rPr>
          <w:rFonts w:ascii="仿宋" w:eastAsia="仿宋" w:hAnsi="仿宋" w:cs="仿宋" w:hint="eastAsia"/>
          <w:sz w:val="32"/>
          <w:szCs w:val="32"/>
        </w:rPr>
        <w:t>打印的生态巢穴，根据目标物种的生活习性定制孔径和走向，成功吸引了</w:t>
      </w:r>
      <w:r>
        <w:rPr>
          <w:rFonts w:ascii="仿宋" w:eastAsia="仿宋" w:hAnsi="仿宋" w:cs="仿宋" w:hint="eastAsia"/>
          <w:sz w:val="32"/>
          <w:szCs w:val="32"/>
        </w:rPr>
        <w:t>12</w:t>
      </w:r>
      <w:r>
        <w:rPr>
          <w:rFonts w:ascii="仿宋" w:eastAsia="仿宋" w:hAnsi="仿宋" w:cs="仿宋" w:hint="eastAsia"/>
          <w:sz w:val="32"/>
          <w:szCs w:val="32"/>
        </w:rPr>
        <w:t>种本土鱼类回归。</w:t>
      </w:r>
    </w:p>
    <w:p w14:paraId="7A8CD1A4" w14:textId="77777777" w:rsidR="00711FB6" w:rsidRDefault="00251621">
      <w:pPr>
        <w:spacing w:line="520" w:lineRule="atLeast"/>
        <w:rPr>
          <w:rFonts w:ascii="仿宋" w:eastAsia="仿宋" w:hAnsi="仿宋" w:cs="仿宋"/>
          <w:sz w:val="32"/>
          <w:szCs w:val="32"/>
        </w:rPr>
      </w:pPr>
      <w:r>
        <w:rPr>
          <w:rFonts w:ascii="仿宋" w:eastAsia="仿宋" w:hAnsi="仿宋" w:cs="仿宋" w:hint="eastAsia"/>
          <w:sz w:val="32"/>
          <w:szCs w:val="32"/>
        </w:rPr>
        <w:t>监测数据表明，改造后的河段呈现出显著的生态改善：河岸侵蚀率下降</w:t>
      </w:r>
      <w:r>
        <w:rPr>
          <w:rFonts w:ascii="仿宋" w:eastAsia="仿宋" w:hAnsi="仿宋" w:cs="仿宋" w:hint="eastAsia"/>
          <w:sz w:val="32"/>
          <w:szCs w:val="32"/>
        </w:rPr>
        <w:t>62%</w:t>
      </w:r>
      <w:r>
        <w:rPr>
          <w:rFonts w:ascii="仿宋" w:eastAsia="仿宋" w:hAnsi="仿宋" w:cs="仿宋" w:hint="eastAsia"/>
          <w:sz w:val="32"/>
          <w:szCs w:val="32"/>
        </w:rPr>
        <w:t>，水体透明度提升</w:t>
      </w:r>
      <w:r>
        <w:rPr>
          <w:rFonts w:ascii="仿宋" w:eastAsia="仿宋" w:hAnsi="仿宋" w:cs="仿宋" w:hint="eastAsia"/>
          <w:sz w:val="32"/>
          <w:szCs w:val="32"/>
        </w:rPr>
        <w:t>40%</w:t>
      </w:r>
      <w:r>
        <w:rPr>
          <w:rFonts w:ascii="仿宋" w:eastAsia="仿宋" w:hAnsi="仿宋" w:cs="仿宋" w:hint="eastAsia"/>
          <w:sz w:val="32"/>
          <w:szCs w:val="32"/>
        </w:rPr>
        <w:t>，生物多样性指数从改造前的</w:t>
      </w:r>
      <w:r>
        <w:rPr>
          <w:rFonts w:ascii="仿宋" w:eastAsia="仿宋" w:hAnsi="仿宋" w:cs="仿宋" w:hint="eastAsia"/>
          <w:sz w:val="32"/>
          <w:szCs w:val="32"/>
        </w:rPr>
        <w:t>1.8</w:t>
      </w:r>
      <w:r>
        <w:rPr>
          <w:rFonts w:ascii="仿宋" w:eastAsia="仿宋" w:hAnsi="仿宋" w:cs="仿宋" w:hint="eastAsia"/>
          <w:sz w:val="32"/>
          <w:szCs w:val="32"/>
        </w:rPr>
        <w:t>跃升至</w:t>
      </w:r>
      <w:r>
        <w:rPr>
          <w:rFonts w:ascii="仿宋" w:eastAsia="仿宋" w:hAnsi="仿宋" w:cs="仿宋" w:hint="eastAsia"/>
          <w:sz w:val="32"/>
          <w:szCs w:val="32"/>
        </w:rPr>
        <w:t>3.2</w:t>
      </w:r>
      <w:r>
        <w:rPr>
          <w:rFonts w:ascii="仿宋" w:eastAsia="仿宋" w:hAnsi="仿宋" w:cs="仿宋" w:hint="eastAsia"/>
          <w:sz w:val="32"/>
          <w:szCs w:val="32"/>
          <w:vertAlign w:val="superscript"/>
        </w:rPr>
        <w:fldChar w:fldCharType="begin"/>
      </w:r>
      <w:r>
        <w:rPr>
          <w:rFonts w:ascii="仿宋" w:eastAsia="仿宋" w:hAnsi="仿宋" w:cs="仿宋" w:hint="eastAsia"/>
          <w:sz w:val="32"/>
          <w:szCs w:val="32"/>
          <w:vertAlign w:val="superscript"/>
        </w:rPr>
        <w:instrText xml:space="preserve"> REF _Ref205251540 \r \h </w:instrText>
      </w:r>
      <w:r>
        <w:rPr>
          <w:rFonts w:ascii="仿宋" w:eastAsia="仿宋" w:hAnsi="仿宋" w:cs="仿宋" w:hint="eastAsia"/>
          <w:sz w:val="32"/>
          <w:szCs w:val="32"/>
          <w:vertAlign w:val="superscript"/>
        </w:rPr>
      </w:r>
      <w:r>
        <w:rPr>
          <w:rFonts w:ascii="仿宋" w:eastAsia="仿宋" w:hAnsi="仿宋" w:cs="仿宋" w:hint="eastAsia"/>
          <w:sz w:val="32"/>
          <w:szCs w:val="32"/>
          <w:vertAlign w:val="superscript"/>
        </w:rPr>
        <w:fldChar w:fldCharType="separate"/>
      </w:r>
      <w:r>
        <w:rPr>
          <w:rFonts w:ascii="仿宋" w:eastAsia="仿宋" w:hAnsi="仿宋" w:cs="仿宋" w:hint="eastAsia"/>
          <w:sz w:val="32"/>
          <w:szCs w:val="32"/>
          <w:vertAlign w:val="superscript"/>
        </w:rPr>
        <w:t>[7]</w:t>
      </w:r>
      <w:r>
        <w:rPr>
          <w:rFonts w:ascii="仿宋" w:eastAsia="仿宋" w:hAnsi="仿宋" w:cs="仿宋" w:hint="eastAsia"/>
          <w:sz w:val="32"/>
          <w:szCs w:val="32"/>
          <w:vertAlign w:val="superscript"/>
        </w:rPr>
        <w:fldChar w:fldCharType="end"/>
      </w:r>
      <w:r>
        <w:rPr>
          <w:rFonts w:ascii="仿宋" w:eastAsia="仿宋" w:hAnsi="仿宋" w:cs="仿宋" w:hint="eastAsia"/>
          <w:sz w:val="32"/>
          <w:szCs w:val="32"/>
        </w:rPr>
        <w:t>。这一案例证明，传统智慧与现代科技的结合，能够产生</w:t>
      </w:r>
      <w:r>
        <w:rPr>
          <w:rFonts w:ascii="仿宋" w:eastAsia="仿宋" w:hAnsi="仿宋" w:cs="仿宋" w:hint="eastAsia"/>
          <w:sz w:val="32"/>
          <w:szCs w:val="32"/>
        </w:rPr>
        <w:t>"1+1&gt;2"</w:t>
      </w:r>
      <w:r>
        <w:rPr>
          <w:rFonts w:ascii="仿宋" w:eastAsia="仿宋" w:hAnsi="仿宋" w:cs="仿宋" w:hint="eastAsia"/>
          <w:sz w:val="32"/>
          <w:szCs w:val="32"/>
        </w:rPr>
        <w:t>的协同效应。</w:t>
      </w:r>
    </w:p>
    <w:p w14:paraId="1A22C5B5" w14:textId="77777777" w:rsidR="00711FB6" w:rsidRDefault="00251621">
      <w:pPr>
        <w:spacing w:line="520" w:lineRule="atLeast"/>
        <w:rPr>
          <w:rFonts w:ascii="仿宋" w:eastAsia="仿宋" w:hAnsi="仿宋" w:cs="仿宋"/>
          <w:sz w:val="32"/>
          <w:szCs w:val="32"/>
        </w:rPr>
      </w:pPr>
      <w:r>
        <w:rPr>
          <w:rFonts w:ascii="仿宋" w:eastAsia="仿宋" w:hAnsi="仿宋" w:cs="仿宋" w:hint="eastAsia"/>
          <w:sz w:val="32"/>
          <w:szCs w:val="32"/>
        </w:rPr>
        <w:t>（</w:t>
      </w:r>
      <w:r>
        <w:rPr>
          <w:rFonts w:ascii="仿宋" w:eastAsia="仿宋" w:hAnsi="仿宋" w:cs="仿宋" w:hint="eastAsia"/>
          <w:sz w:val="32"/>
          <w:szCs w:val="32"/>
        </w:rPr>
        <w:t>2</w:t>
      </w:r>
      <w:r>
        <w:rPr>
          <w:rFonts w:ascii="仿宋" w:eastAsia="仿宋" w:hAnsi="仿宋" w:cs="仿宋" w:hint="eastAsia"/>
          <w:sz w:val="32"/>
          <w:szCs w:val="32"/>
        </w:rPr>
        <w:t>）设计理念的拓展应用</w:t>
      </w:r>
    </w:p>
    <w:p w14:paraId="3992DD79" w14:textId="77777777" w:rsidR="00711FB6" w:rsidRDefault="00251621">
      <w:pPr>
        <w:spacing w:line="520" w:lineRule="atLeast"/>
        <w:ind w:firstLineChars="200" w:firstLine="640"/>
        <w:rPr>
          <w:rFonts w:ascii="仿宋" w:eastAsia="仿宋" w:hAnsi="仿宋" w:cs="仿宋"/>
          <w:sz w:val="32"/>
          <w:szCs w:val="32"/>
        </w:rPr>
      </w:pPr>
      <w:r>
        <w:rPr>
          <w:rFonts w:ascii="仿宋" w:eastAsia="仿宋" w:hAnsi="仿宋" w:cs="仿宋" w:hint="eastAsia"/>
          <w:sz w:val="32"/>
          <w:szCs w:val="32"/>
        </w:rPr>
        <w:lastRenderedPageBreak/>
        <w:t>在苏州金鸡湖项目中，工程师们创造性地将</w:t>
      </w:r>
      <w:r>
        <w:rPr>
          <w:rFonts w:ascii="仿宋" w:eastAsia="仿宋" w:hAnsi="仿宋" w:cs="仿宋" w:hint="eastAsia"/>
          <w:sz w:val="32"/>
          <w:szCs w:val="32"/>
        </w:rPr>
        <w:t>"</w:t>
      </w:r>
      <w:r>
        <w:rPr>
          <w:rFonts w:ascii="仿宋" w:eastAsia="仿宋" w:hAnsi="仿宋" w:cs="仿宋" w:hint="eastAsia"/>
          <w:sz w:val="32"/>
          <w:szCs w:val="32"/>
        </w:rPr>
        <w:t>弯道水力</w:t>
      </w:r>
      <w:r>
        <w:rPr>
          <w:rFonts w:ascii="仿宋" w:eastAsia="仿宋" w:hAnsi="仿宋" w:cs="仿宋" w:hint="eastAsia"/>
          <w:sz w:val="32"/>
          <w:szCs w:val="32"/>
        </w:rPr>
        <w:t>"</w:t>
      </w:r>
      <w:r>
        <w:rPr>
          <w:rFonts w:ascii="仿宋" w:eastAsia="仿宋" w:hAnsi="仿宋" w:cs="仿宋" w:hint="eastAsia"/>
          <w:sz w:val="32"/>
          <w:szCs w:val="32"/>
        </w:rPr>
        <w:t>原理应用于城市排水系统。通过设计独特的</w:t>
      </w:r>
      <w:r>
        <w:rPr>
          <w:rFonts w:ascii="仿宋" w:eastAsia="仿宋" w:hAnsi="仿宋" w:cs="仿宋" w:hint="eastAsia"/>
          <w:sz w:val="32"/>
          <w:szCs w:val="32"/>
        </w:rPr>
        <w:t>"</w:t>
      </w:r>
      <w:r>
        <w:rPr>
          <w:rFonts w:ascii="仿宋" w:eastAsia="仿宋" w:hAnsi="仿宋" w:cs="仿宋" w:hint="eastAsia"/>
          <w:sz w:val="32"/>
          <w:szCs w:val="32"/>
        </w:rPr>
        <w:t>螺旋式</w:t>
      </w:r>
      <w:r>
        <w:rPr>
          <w:rFonts w:ascii="仿宋" w:eastAsia="仿宋" w:hAnsi="仿宋" w:cs="仿宋" w:hint="eastAsia"/>
          <w:sz w:val="32"/>
          <w:szCs w:val="32"/>
        </w:rPr>
        <w:t>"</w:t>
      </w:r>
      <w:r>
        <w:rPr>
          <w:rFonts w:ascii="仿宋" w:eastAsia="仿宋" w:hAnsi="仿宋" w:cs="仿宋" w:hint="eastAsia"/>
          <w:sz w:val="32"/>
          <w:szCs w:val="32"/>
        </w:rPr>
        <w:t>排水通道，利用离心力实现水沙分离，不仅使暴雨径流峰值延迟</w:t>
      </w:r>
      <w:r>
        <w:rPr>
          <w:rFonts w:ascii="仿宋" w:eastAsia="仿宋" w:hAnsi="仿宋" w:cs="仿宋" w:hint="eastAsia"/>
          <w:sz w:val="32"/>
          <w:szCs w:val="32"/>
        </w:rPr>
        <w:t>45</w:t>
      </w:r>
      <w:r>
        <w:rPr>
          <w:rFonts w:ascii="仿宋" w:eastAsia="仿宋" w:hAnsi="仿宋" w:cs="仿宋" w:hint="eastAsia"/>
          <w:sz w:val="32"/>
          <w:szCs w:val="32"/>
        </w:rPr>
        <w:t>分钟，更将悬浮物去除率提高到</w:t>
      </w:r>
      <w:r>
        <w:rPr>
          <w:rFonts w:ascii="仿宋" w:eastAsia="仿宋" w:hAnsi="仿宋" w:cs="仿宋" w:hint="eastAsia"/>
          <w:sz w:val="32"/>
          <w:szCs w:val="32"/>
        </w:rPr>
        <w:t>78%</w:t>
      </w:r>
      <w:r>
        <w:rPr>
          <w:rFonts w:ascii="仿宋" w:eastAsia="仿宋" w:hAnsi="仿宋" w:cs="仿宋" w:hint="eastAsia"/>
          <w:sz w:val="32"/>
          <w:szCs w:val="32"/>
        </w:rPr>
        <w:t>。这一设计荣获</w:t>
      </w:r>
      <w:r>
        <w:rPr>
          <w:rFonts w:ascii="仿宋" w:eastAsia="仿宋" w:hAnsi="仿宋" w:cs="仿宋" w:hint="eastAsia"/>
          <w:sz w:val="32"/>
          <w:szCs w:val="32"/>
        </w:rPr>
        <w:t>2022</w:t>
      </w:r>
      <w:r>
        <w:rPr>
          <w:rFonts w:ascii="仿宋" w:eastAsia="仿宋" w:hAnsi="仿宋" w:cs="仿宋" w:hint="eastAsia"/>
          <w:sz w:val="32"/>
          <w:szCs w:val="32"/>
        </w:rPr>
        <w:t>年国际</w:t>
      </w:r>
      <w:proofErr w:type="gramStart"/>
      <w:r>
        <w:rPr>
          <w:rFonts w:ascii="仿宋" w:eastAsia="仿宋" w:hAnsi="仿宋" w:cs="仿宋" w:hint="eastAsia"/>
          <w:sz w:val="32"/>
          <w:szCs w:val="32"/>
        </w:rPr>
        <w:t>水协会</w:t>
      </w:r>
      <w:proofErr w:type="gramEnd"/>
      <w:r>
        <w:rPr>
          <w:rFonts w:ascii="仿宋" w:eastAsia="仿宋" w:hAnsi="仿宋" w:cs="仿宋" w:hint="eastAsia"/>
          <w:sz w:val="32"/>
          <w:szCs w:val="32"/>
        </w:rPr>
        <w:t>创新设计奖。</w:t>
      </w:r>
    </w:p>
    <w:p w14:paraId="4B047FED" w14:textId="77777777" w:rsidR="00711FB6" w:rsidRDefault="00251621">
      <w:pPr>
        <w:spacing w:line="520" w:lineRule="atLeast"/>
        <w:ind w:firstLineChars="200" w:firstLine="640"/>
        <w:rPr>
          <w:rFonts w:ascii="仿宋" w:eastAsia="仿宋" w:hAnsi="仿宋" w:cs="仿宋"/>
          <w:sz w:val="32"/>
          <w:szCs w:val="32"/>
        </w:rPr>
      </w:pPr>
      <w:r>
        <w:rPr>
          <w:rFonts w:ascii="仿宋" w:eastAsia="仿宋" w:hAnsi="仿宋" w:cs="仿宋" w:hint="eastAsia"/>
          <w:sz w:val="32"/>
          <w:szCs w:val="32"/>
        </w:rPr>
        <w:t>扬州生态科技城的</w:t>
      </w:r>
      <w:r>
        <w:rPr>
          <w:rFonts w:ascii="仿宋" w:eastAsia="仿宋" w:hAnsi="仿宋" w:cs="仿宋" w:hint="eastAsia"/>
          <w:sz w:val="32"/>
          <w:szCs w:val="32"/>
        </w:rPr>
        <w:t>"</w:t>
      </w:r>
      <w:r>
        <w:rPr>
          <w:rFonts w:ascii="仿宋" w:eastAsia="仿宋" w:hAnsi="仿宋" w:cs="仿宋" w:hint="eastAsia"/>
          <w:sz w:val="32"/>
          <w:szCs w:val="32"/>
        </w:rPr>
        <w:t>数字孪生河道管理系统</w:t>
      </w:r>
      <w:r>
        <w:rPr>
          <w:rFonts w:ascii="仿宋" w:eastAsia="仿宋" w:hAnsi="仿宋" w:cs="仿宋" w:hint="eastAsia"/>
          <w:sz w:val="32"/>
          <w:szCs w:val="32"/>
        </w:rPr>
        <w:t>"</w:t>
      </w:r>
      <w:r>
        <w:rPr>
          <w:rFonts w:ascii="仿宋" w:eastAsia="仿宋" w:hAnsi="仿宋" w:cs="仿宋" w:hint="eastAsia"/>
          <w:sz w:val="32"/>
          <w:szCs w:val="32"/>
        </w:rPr>
        <w:t>则代表了另一种创新路径。该系统将古代河道管理经验编码为算法，结合</w:t>
      </w:r>
      <w:r>
        <w:rPr>
          <w:rFonts w:ascii="仿宋" w:eastAsia="仿宋" w:hAnsi="仿宋" w:cs="仿宋" w:hint="eastAsia"/>
          <w:sz w:val="32"/>
          <w:szCs w:val="32"/>
        </w:rPr>
        <w:t>BIM</w:t>
      </w:r>
      <w:r>
        <w:rPr>
          <w:rFonts w:ascii="仿宋" w:eastAsia="仿宋" w:hAnsi="仿宋" w:cs="仿宋" w:hint="eastAsia"/>
          <w:sz w:val="32"/>
          <w:szCs w:val="32"/>
        </w:rPr>
        <w:t>技术和</w:t>
      </w:r>
      <w:proofErr w:type="gramStart"/>
      <w:r>
        <w:rPr>
          <w:rFonts w:ascii="仿宋" w:eastAsia="仿宋" w:hAnsi="仿宋" w:cs="仿宋" w:hint="eastAsia"/>
          <w:sz w:val="32"/>
          <w:szCs w:val="32"/>
        </w:rPr>
        <w:t>实时物</w:t>
      </w:r>
      <w:proofErr w:type="gramEnd"/>
      <w:r>
        <w:rPr>
          <w:rFonts w:ascii="仿宋" w:eastAsia="仿宋" w:hAnsi="仿宋" w:cs="仿宋" w:hint="eastAsia"/>
          <w:sz w:val="32"/>
          <w:szCs w:val="32"/>
        </w:rPr>
        <w:t>联网监测，构建了虚实交融的智慧管理平台。管理人员可以通过</w:t>
      </w:r>
      <w:r>
        <w:rPr>
          <w:rFonts w:ascii="仿宋" w:eastAsia="仿宋" w:hAnsi="仿宋" w:cs="仿宋" w:hint="eastAsia"/>
          <w:sz w:val="32"/>
          <w:szCs w:val="32"/>
        </w:rPr>
        <w:t>VR</w:t>
      </w:r>
      <w:r>
        <w:rPr>
          <w:rFonts w:ascii="仿宋" w:eastAsia="仿宋" w:hAnsi="仿宋" w:cs="仿宋" w:hint="eastAsia"/>
          <w:sz w:val="32"/>
          <w:szCs w:val="32"/>
        </w:rPr>
        <w:t>设备</w:t>
      </w:r>
      <w:r>
        <w:rPr>
          <w:rFonts w:ascii="仿宋" w:eastAsia="仿宋" w:hAnsi="仿宋" w:cs="仿宋" w:hint="eastAsia"/>
          <w:sz w:val="32"/>
          <w:szCs w:val="32"/>
        </w:rPr>
        <w:t>"</w:t>
      </w:r>
      <w:r>
        <w:rPr>
          <w:rFonts w:ascii="仿宋" w:eastAsia="仿宋" w:hAnsi="仿宋" w:cs="仿宋" w:hint="eastAsia"/>
          <w:sz w:val="32"/>
          <w:szCs w:val="32"/>
        </w:rPr>
        <w:t>穿越</w:t>
      </w:r>
      <w:r>
        <w:rPr>
          <w:rFonts w:ascii="仿宋" w:eastAsia="仿宋" w:hAnsi="仿宋" w:cs="仿宋" w:hint="eastAsia"/>
          <w:sz w:val="32"/>
          <w:szCs w:val="32"/>
        </w:rPr>
        <w:t>"</w:t>
      </w:r>
      <w:r>
        <w:rPr>
          <w:rFonts w:ascii="仿宋" w:eastAsia="仿宋" w:hAnsi="仿宋" w:cs="仿宋" w:hint="eastAsia"/>
          <w:sz w:val="32"/>
          <w:szCs w:val="32"/>
        </w:rPr>
        <w:t>到历史场景中，直观比较古今治水策略的异同，为决策提供多维参考。该系统上线后，河道维护效率提升</w:t>
      </w:r>
      <w:r>
        <w:rPr>
          <w:rFonts w:ascii="仿宋" w:eastAsia="仿宋" w:hAnsi="仿宋" w:cs="仿宋" w:hint="eastAsia"/>
          <w:sz w:val="32"/>
          <w:szCs w:val="32"/>
        </w:rPr>
        <w:t>60%</w:t>
      </w:r>
      <w:r>
        <w:rPr>
          <w:rFonts w:ascii="仿宋" w:eastAsia="仿宋" w:hAnsi="仿宋" w:cs="仿宋" w:hint="eastAsia"/>
          <w:sz w:val="32"/>
          <w:szCs w:val="32"/>
        </w:rPr>
        <w:t>，应急响应时间缩短至原来的三分之一。</w:t>
      </w:r>
    </w:p>
    <w:p w14:paraId="711B270A" w14:textId="77777777" w:rsidR="00711FB6" w:rsidRDefault="00711FB6">
      <w:pPr>
        <w:spacing w:line="520" w:lineRule="atLeast"/>
      </w:pPr>
    </w:p>
    <w:p w14:paraId="5662751C" w14:textId="77777777" w:rsidR="00711FB6" w:rsidRDefault="00251621">
      <w:pPr>
        <w:spacing w:line="520" w:lineRule="atLeast"/>
        <w:rPr>
          <w:rFonts w:ascii="黑体" w:eastAsia="黑体" w:hAnsi="黑体" w:cs="黑体"/>
          <w:sz w:val="32"/>
          <w:szCs w:val="32"/>
        </w:rPr>
      </w:pPr>
      <w:r>
        <w:rPr>
          <w:rFonts w:ascii="黑体" w:eastAsia="黑体" w:hAnsi="黑体" w:cs="黑体" w:hint="eastAsia"/>
          <w:sz w:val="32"/>
          <w:szCs w:val="32"/>
        </w:rPr>
        <w:t>五、</w:t>
      </w:r>
      <w:r>
        <w:rPr>
          <w:rFonts w:ascii="黑体" w:eastAsia="黑体" w:hAnsi="黑体" w:cs="黑体" w:hint="eastAsia"/>
          <w:sz w:val="32"/>
          <w:szCs w:val="32"/>
        </w:rPr>
        <w:t>结论与展望</w:t>
      </w:r>
      <w:r>
        <w:rPr>
          <w:rFonts w:ascii="黑体" w:eastAsia="黑体" w:hAnsi="黑体" w:cs="黑体" w:hint="eastAsia"/>
          <w:sz w:val="32"/>
          <w:szCs w:val="32"/>
        </w:rPr>
        <w:t xml:space="preserve"> </w:t>
      </w:r>
    </w:p>
    <w:p w14:paraId="58BFD279" w14:textId="60C5F8C1" w:rsidR="00251621" w:rsidRDefault="00251621">
      <w:pPr>
        <w:spacing w:line="520" w:lineRule="atLeast"/>
        <w:ind w:firstLineChars="200" w:firstLine="640"/>
        <w:rPr>
          <w:ins w:id="73" w:author="Hp" w:date="2025-08-26T10:41:00Z"/>
          <w:rFonts w:ascii="仿宋" w:eastAsia="仿宋" w:hAnsi="仿宋" w:cs="仿宋"/>
          <w:sz w:val="32"/>
          <w:szCs w:val="32"/>
        </w:rPr>
      </w:pPr>
      <w:ins w:id="74" w:author="Hp" w:date="2025-08-26T10:41:00Z">
        <w:r>
          <w:rPr>
            <w:rFonts w:ascii="仿宋" w:eastAsia="仿宋" w:hAnsi="仿宋" w:cs="仿宋" w:hint="eastAsia"/>
            <w:sz w:val="32"/>
            <w:szCs w:val="32"/>
          </w:rPr>
          <w:t>团队通过实践活动，得到了以下几个方面的结论：（1）</w:t>
        </w:r>
      </w:ins>
      <w:ins w:id="75" w:author="Hp" w:date="2025-08-26T10:42:00Z">
        <w:r>
          <w:rPr>
            <w:rFonts w:ascii="仿宋" w:eastAsia="仿宋" w:hAnsi="仿宋" w:cs="仿宋" w:hint="eastAsia"/>
            <w:sz w:val="32"/>
            <w:szCs w:val="32"/>
          </w:rPr>
          <w:t>……（把</w:t>
        </w:r>
        <w:r w:rsidRPr="00251621">
          <w:rPr>
            <w:rFonts w:ascii="仿宋" w:eastAsia="仿宋" w:hAnsi="仿宋" w:cs="仿宋" w:hint="eastAsia"/>
            <w:sz w:val="32"/>
            <w:szCs w:val="32"/>
          </w:rPr>
          <w:t>实践成果与分析</w:t>
        </w:r>
        <w:r>
          <w:rPr>
            <w:rFonts w:ascii="仿宋" w:eastAsia="仿宋" w:hAnsi="仿宋" w:cs="仿宋" w:hint="eastAsia"/>
            <w:sz w:val="32"/>
            <w:szCs w:val="32"/>
          </w:rPr>
          <w:t>简要归纳总结），与其历史</w:t>
        </w:r>
      </w:ins>
      <w:ins w:id="76" w:author="Hp" w:date="2025-08-26T10:43:00Z">
        <w:r>
          <w:rPr>
            <w:rFonts w:ascii="仿宋" w:eastAsia="仿宋" w:hAnsi="仿宋" w:cs="仿宋" w:hint="eastAsia"/>
            <w:sz w:val="32"/>
            <w:szCs w:val="32"/>
          </w:rPr>
          <w:t>发展对比后，团队认为：（1）……（把</w:t>
        </w:r>
        <w:r w:rsidRPr="00251621">
          <w:rPr>
            <w:rFonts w:ascii="仿宋" w:eastAsia="仿宋" w:hAnsi="仿宋" w:cs="仿宋" w:hint="eastAsia"/>
            <w:sz w:val="32"/>
            <w:szCs w:val="32"/>
          </w:rPr>
          <w:t>古今对话：运河文化的当代价值重构</w:t>
        </w:r>
        <w:r>
          <w:rPr>
            <w:rFonts w:ascii="仿宋" w:eastAsia="仿宋" w:hAnsi="仿宋" w:cs="仿宋" w:hint="eastAsia"/>
            <w:sz w:val="32"/>
            <w:szCs w:val="32"/>
          </w:rPr>
          <w:t>简要归纳总结</w:t>
        </w:r>
        <w:r>
          <w:rPr>
            <w:rFonts w:ascii="仿宋" w:eastAsia="仿宋" w:hAnsi="仿宋" w:cs="仿宋" w:hint="eastAsia"/>
            <w:sz w:val="32"/>
            <w:szCs w:val="32"/>
          </w:rPr>
          <w:t>）</w:t>
        </w:r>
      </w:ins>
    </w:p>
    <w:p w14:paraId="60DE925B" w14:textId="59C0E937" w:rsidR="00711FB6" w:rsidRDefault="00251621">
      <w:pPr>
        <w:spacing w:line="520" w:lineRule="atLeast"/>
        <w:ind w:firstLineChars="200" w:firstLine="640"/>
        <w:rPr>
          <w:rFonts w:ascii="仿宋" w:eastAsia="仿宋" w:hAnsi="仿宋" w:cs="仿宋"/>
          <w:sz w:val="32"/>
          <w:szCs w:val="32"/>
        </w:rPr>
      </w:pPr>
      <w:r>
        <w:rPr>
          <w:rFonts w:ascii="仿宋" w:eastAsia="仿宋" w:hAnsi="仿宋" w:cs="仿宋" w:hint="eastAsia"/>
          <w:sz w:val="32"/>
          <w:szCs w:val="32"/>
        </w:rPr>
        <w:t>京杭大运河江苏段作为活态遗产的典范，完整呈现了中国水利文明</w:t>
      </w:r>
      <w:r>
        <w:rPr>
          <w:rFonts w:ascii="仿宋" w:eastAsia="仿宋" w:hAnsi="仿宋" w:cs="仿宋" w:hint="eastAsia"/>
          <w:sz w:val="32"/>
          <w:szCs w:val="32"/>
        </w:rPr>
        <w:t>"</w:t>
      </w:r>
      <w:proofErr w:type="gramStart"/>
      <w:r>
        <w:rPr>
          <w:rFonts w:ascii="仿宋" w:eastAsia="仿宋" w:hAnsi="仿宋" w:cs="仿宋" w:hint="eastAsia"/>
          <w:sz w:val="32"/>
          <w:szCs w:val="32"/>
        </w:rPr>
        <w:t>层累式</w:t>
      </w:r>
      <w:proofErr w:type="gramEnd"/>
      <w:r>
        <w:rPr>
          <w:rFonts w:ascii="仿宋" w:eastAsia="仿宋" w:hAnsi="仿宋" w:cs="仿宋" w:hint="eastAsia"/>
          <w:sz w:val="32"/>
          <w:szCs w:val="32"/>
        </w:rPr>
        <w:t>发展</w:t>
      </w:r>
      <w:r>
        <w:rPr>
          <w:rFonts w:ascii="仿宋" w:eastAsia="仿宋" w:hAnsi="仿宋" w:cs="仿宋" w:hint="eastAsia"/>
          <w:sz w:val="32"/>
          <w:szCs w:val="32"/>
        </w:rPr>
        <w:t>"</w:t>
      </w:r>
      <w:r>
        <w:rPr>
          <w:rFonts w:ascii="仿宋" w:eastAsia="仿宋" w:hAnsi="仿宋" w:cs="仿宋" w:hint="eastAsia"/>
          <w:sz w:val="32"/>
          <w:szCs w:val="32"/>
        </w:rPr>
        <w:t>的历史轨迹。从春秋</w:t>
      </w:r>
      <w:proofErr w:type="gramStart"/>
      <w:r>
        <w:rPr>
          <w:rFonts w:ascii="仿宋" w:eastAsia="仿宋" w:hAnsi="仿宋" w:cs="仿宋" w:hint="eastAsia"/>
          <w:sz w:val="32"/>
          <w:szCs w:val="32"/>
        </w:rPr>
        <w:t>邗</w:t>
      </w:r>
      <w:proofErr w:type="gramEnd"/>
      <w:r>
        <w:rPr>
          <w:rFonts w:ascii="仿宋" w:eastAsia="仿宋" w:hAnsi="仿宋" w:cs="仿宋" w:hint="eastAsia"/>
          <w:sz w:val="32"/>
          <w:szCs w:val="32"/>
        </w:rPr>
        <w:t>沟的初创，到隋唐体系化建设，再到明清工程定型，每个阶段的技术突破（如水密隔舱、</w:t>
      </w:r>
      <w:proofErr w:type="gramStart"/>
      <w:r>
        <w:rPr>
          <w:rFonts w:ascii="仿宋" w:eastAsia="仿宋" w:hAnsi="仿宋" w:cs="仿宋" w:hint="eastAsia"/>
          <w:sz w:val="32"/>
          <w:szCs w:val="32"/>
        </w:rPr>
        <w:t>复闸系统</w:t>
      </w:r>
      <w:proofErr w:type="gramEnd"/>
      <w:r>
        <w:rPr>
          <w:rFonts w:ascii="仿宋" w:eastAsia="仿宋" w:hAnsi="仿宋" w:cs="仿宋" w:hint="eastAsia"/>
          <w:sz w:val="32"/>
          <w:szCs w:val="32"/>
        </w:rPr>
        <w:t>、</w:t>
      </w:r>
      <w:r>
        <w:rPr>
          <w:rFonts w:ascii="仿宋" w:eastAsia="仿宋" w:hAnsi="仿宋" w:cs="仿宋" w:hint="eastAsia"/>
          <w:sz w:val="32"/>
          <w:szCs w:val="32"/>
        </w:rPr>
        <w:t>"</w:t>
      </w:r>
      <w:proofErr w:type="gramStart"/>
      <w:r>
        <w:rPr>
          <w:rFonts w:ascii="仿宋" w:eastAsia="仿宋" w:hAnsi="仿宋" w:cs="仿宋" w:hint="eastAsia"/>
          <w:sz w:val="32"/>
          <w:szCs w:val="32"/>
        </w:rPr>
        <w:t>束清敌黄</w:t>
      </w:r>
      <w:proofErr w:type="gramEnd"/>
      <w:r>
        <w:rPr>
          <w:rFonts w:ascii="仿宋" w:eastAsia="仿宋" w:hAnsi="仿宋" w:cs="仿宋" w:hint="eastAsia"/>
          <w:sz w:val="32"/>
          <w:szCs w:val="32"/>
        </w:rPr>
        <w:t>"</w:t>
      </w:r>
      <w:r>
        <w:rPr>
          <w:rFonts w:ascii="仿宋" w:eastAsia="仿宋" w:hAnsi="仿宋" w:cs="仿宋" w:hint="eastAsia"/>
          <w:sz w:val="32"/>
          <w:szCs w:val="32"/>
        </w:rPr>
        <w:t>等）都建立在继承</w:t>
      </w:r>
      <w:r>
        <w:rPr>
          <w:rFonts w:ascii="仿宋" w:eastAsia="仿宋" w:hAnsi="仿宋" w:cs="仿宋" w:hint="eastAsia"/>
          <w:sz w:val="32"/>
          <w:szCs w:val="32"/>
        </w:rPr>
        <w:lastRenderedPageBreak/>
        <w:t>前代智慧的基础上。这种历史积淀在</w:t>
      </w:r>
      <w:proofErr w:type="gramStart"/>
      <w:r>
        <w:rPr>
          <w:rFonts w:ascii="仿宋" w:eastAsia="仿宋" w:hAnsi="仿宋" w:cs="仿宋" w:hint="eastAsia"/>
          <w:sz w:val="32"/>
          <w:szCs w:val="32"/>
        </w:rPr>
        <w:t>当代实现</w:t>
      </w:r>
      <w:proofErr w:type="gramEnd"/>
      <w:r>
        <w:rPr>
          <w:rFonts w:ascii="仿宋" w:eastAsia="仿宋" w:hAnsi="仿宋" w:cs="仿宋" w:hint="eastAsia"/>
          <w:sz w:val="32"/>
          <w:szCs w:val="32"/>
        </w:rPr>
        <w:t>了创造性转化：一方面，传统水利技术通过科学改良焕发新生——如</w:t>
      </w:r>
      <w:r>
        <w:rPr>
          <w:rFonts w:ascii="仿宋" w:eastAsia="仿宋" w:hAnsi="仿宋" w:cs="仿宋" w:hint="eastAsia"/>
          <w:sz w:val="32"/>
          <w:szCs w:val="32"/>
        </w:rPr>
        <w:t>"</w:t>
      </w:r>
      <w:proofErr w:type="gramStart"/>
      <w:r>
        <w:rPr>
          <w:rFonts w:ascii="仿宋" w:eastAsia="仿宋" w:hAnsi="仿宋" w:cs="仿宋" w:hint="eastAsia"/>
          <w:sz w:val="32"/>
          <w:szCs w:val="32"/>
        </w:rPr>
        <w:t>柴塘</w:t>
      </w:r>
      <w:proofErr w:type="gramEnd"/>
      <w:r>
        <w:rPr>
          <w:rFonts w:ascii="仿宋" w:eastAsia="仿宋" w:hAnsi="仿宋" w:cs="仿宋" w:hint="eastAsia"/>
          <w:sz w:val="32"/>
          <w:szCs w:val="32"/>
        </w:rPr>
        <w:t>"</w:t>
      </w:r>
      <w:r>
        <w:rPr>
          <w:rFonts w:ascii="仿宋" w:eastAsia="仿宋" w:hAnsi="仿宋" w:cs="仿宋" w:hint="eastAsia"/>
          <w:sz w:val="32"/>
          <w:szCs w:val="32"/>
        </w:rPr>
        <w:t>工法升级为生态护岸、</w:t>
      </w:r>
      <w:r>
        <w:rPr>
          <w:rFonts w:ascii="仿宋" w:eastAsia="仿宋" w:hAnsi="仿宋" w:cs="仿宋" w:hint="eastAsia"/>
          <w:sz w:val="32"/>
          <w:szCs w:val="32"/>
        </w:rPr>
        <w:t>"</w:t>
      </w:r>
      <w:r>
        <w:rPr>
          <w:rFonts w:ascii="仿宋" w:eastAsia="仿宋" w:hAnsi="仿宋" w:cs="仿宋" w:hint="eastAsia"/>
          <w:sz w:val="32"/>
          <w:szCs w:val="32"/>
        </w:rPr>
        <w:t>水柜系统</w:t>
      </w:r>
      <w:r>
        <w:rPr>
          <w:rFonts w:ascii="仿宋" w:eastAsia="仿宋" w:hAnsi="仿宋" w:cs="仿宋" w:hint="eastAsia"/>
          <w:sz w:val="32"/>
          <w:szCs w:val="32"/>
        </w:rPr>
        <w:t>"</w:t>
      </w:r>
      <w:r>
        <w:rPr>
          <w:rFonts w:ascii="仿宋" w:eastAsia="仿宋" w:hAnsi="仿宋" w:cs="仿宋" w:hint="eastAsia"/>
          <w:sz w:val="32"/>
          <w:szCs w:val="32"/>
        </w:rPr>
        <w:t>演化为智慧</w:t>
      </w:r>
      <w:proofErr w:type="gramStart"/>
      <w:r>
        <w:rPr>
          <w:rFonts w:ascii="仿宋" w:eastAsia="仿宋" w:hAnsi="仿宋" w:cs="仿宋" w:hint="eastAsia"/>
          <w:sz w:val="32"/>
          <w:szCs w:val="32"/>
        </w:rPr>
        <w:t>雨洪管理</w:t>
      </w:r>
      <w:proofErr w:type="gramEnd"/>
      <w:r>
        <w:rPr>
          <w:rFonts w:ascii="仿宋" w:eastAsia="仿宋" w:hAnsi="仿宋" w:cs="仿宋" w:hint="eastAsia"/>
          <w:sz w:val="32"/>
          <w:szCs w:val="32"/>
        </w:rPr>
        <w:t>体系；另一方面，运河文化空间通过数字技术重构（</w:t>
      </w:r>
      <w:r>
        <w:rPr>
          <w:rFonts w:ascii="仿宋" w:eastAsia="仿宋" w:hAnsi="仿宋" w:cs="仿宋" w:hint="eastAsia"/>
          <w:sz w:val="32"/>
          <w:szCs w:val="32"/>
        </w:rPr>
        <w:t>AR</w:t>
      </w:r>
      <w:r>
        <w:rPr>
          <w:rFonts w:ascii="仿宋" w:eastAsia="仿宋" w:hAnsi="仿宋" w:cs="仿宋" w:hint="eastAsia"/>
          <w:sz w:val="32"/>
          <w:szCs w:val="32"/>
        </w:rPr>
        <w:t>漫游）和社区参与机制（楼长制），实现了文化记忆的活态传承。江苏实践表明，大运河保护必须坚持</w:t>
      </w:r>
      <w:r>
        <w:rPr>
          <w:rFonts w:ascii="仿宋" w:eastAsia="仿宋" w:hAnsi="仿宋" w:cs="仿宋" w:hint="eastAsia"/>
          <w:sz w:val="32"/>
          <w:szCs w:val="32"/>
        </w:rPr>
        <w:t>"</w:t>
      </w:r>
      <w:r>
        <w:rPr>
          <w:rFonts w:ascii="仿宋" w:eastAsia="仿宋" w:hAnsi="仿宋" w:cs="仿宋" w:hint="eastAsia"/>
          <w:sz w:val="32"/>
          <w:szCs w:val="32"/>
        </w:rPr>
        <w:t>古今</w:t>
      </w:r>
      <w:r>
        <w:rPr>
          <w:rFonts w:ascii="仿宋" w:eastAsia="仿宋" w:hAnsi="仿宋" w:cs="仿宋" w:hint="eastAsia"/>
          <w:sz w:val="32"/>
          <w:szCs w:val="32"/>
        </w:rPr>
        <w:t>对话</w:t>
      </w:r>
      <w:r>
        <w:rPr>
          <w:rFonts w:ascii="仿宋" w:eastAsia="仿宋" w:hAnsi="仿宋" w:cs="仿宋" w:hint="eastAsia"/>
          <w:sz w:val="32"/>
          <w:szCs w:val="32"/>
        </w:rPr>
        <w:t>"</w:t>
      </w:r>
      <w:r>
        <w:rPr>
          <w:rFonts w:ascii="仿宋" w:eastAsia="仿宋" w:hAnsi="仿宋" w:cs="仿宋" w:hint="eastAsia"/>
          <w:sz w:val="32"/>
          <w:szCs w:val="32"/>
        </w:rPr>
        <w:t>原则，既要深入挖掘历史工程的科学价值，又要创新转化其文化内涵，最终形成遗产保护与区域发展的良性互动。这种</w:t>
      </w:r>
      <w:r>
        <w:rPr>
          <w:rFonts w:ascii="仿宋" w:eastAsia="仿宋" w:hAnsi="仿宋" w:cs="仿宋" w:hint="eastAsia"/>
          <w:sz w:val="32"/>
          <w:szCs w:val="32"/>
        </w:rPr>
        <w:t>"</w:t>
      </w:r>
      <w:r>
        <w:rPr>
          <w:rFonts w:ascii="仿宋" w:eastAsia="仿宋" w:hAnsi="仿宋" w:cs="仿宋" w:hint="eastAsia"/>
          <w:sz w:val="32"/>
          <w:szCs w:val="32"/>
        </w:rPr>
        <w:t>技术传承</w:t>
      </w:r>
      <w:r>
        <w:rPr>
          <w:rFonts w:ascii="仿宋" w:eastAsia="仿宋" w:hAnsi="仿宋" w:cs="仿宋" w:hint="eastAsia"/>
          <w:sz w:val="32"/>
          <w:szCs w:val="32"/>
        </w:rPr>
        <w:t>-</w:t>
      </w:r>
      <w:r>
        <w:rPr>
          <w:rFonts w:ascii="仿宋" w:eastAsia="仿宋" w:hAnsi="仿宋" w:cs="仿宋" w:hint="eastAsia"/>
          <w:sz w:val="32"/>
          <w:szCs w:val="32"/>
        </w:rPr>
        <w:t>空间更新</w:t>
      </w:r>
      <w:r>
        <w:rPr>
          <w:rFonts w:ascii="仿宋" w:eastAsia="仿宋" w:hAnsi="仿宋" w:cs="仿宋" w:hint="eastAsia"/>
          <w:sz w:val="32"/>
          <w:szCs w:val="32"/>
        </w:rPr>
        <w:t>-</w:t>
      </w:r>
      <w:r>
        <w:rPr>
          <w:rFonts w:ascii="仿宋" w:eastAsia="仿宋" w:hAnsi="仿宋" w:cs="仿宋" w:hint="eastAsia"/>
          <w:sz w:val="32"/>
          <w:szCs w:val="32"/>
        </w:rPr>
        <w:t>社区共建</w:t>
      </w:r>
      <w:r>
        <w:rPr>
          <w:rFonts w:ascii="仿宋" w:eastAsia="仿宋" w:hAnsi="仿宋" w:cs="仿宋" w:hint="eastAsia"/>
          <w:sz w:val="32"/>
          <w:szCs w:val="32"/>
        </w:rPr>
        <w:t>"</w:t>
      </w:r>
      <w:r>
        <w:rPr>
          <w:rFonts w:ascii="仿宋" w:eastAsia="仿宋" w:hAnsi="仿宋" w:cs="仿宋" w:hint="eastAsia"/>
          <w:sz w:val="32"/>
          <w:szCs w:val="32"/>
        </w:rPr>
        <w:t>的三维模式，为全球线性遗产保护提供了中国方案。</w:t>
      </w:r>
    </w:p>
    <w:p w14:paraId="5CC1C482" w14:textId="77777777" w:rsidR="00711FB6" w:rsidRDefault="00711FB6">
      <w:pPr>
        <w:spacing w:line="520" w:lineRule="atLeast"/>
      </w:pPr>
    </w:p>
    <w:p w14:paraId="452093A7" w14:textId="77777777" w:rsidR="00711FB6" w:rsidRDefault="00251621">
      <w:pPr>
        <w:spacing w:line="520" w:lineRule="atLeast"/>
        <w:rPr>
          <w:rFonts w:ascii="黑体" w:eastAsia="黑体" w:hAnsi="黑体" w:cs="黑体"/>
          <w:sz w:val="32"/>
          <w:szCs w:val="32"/>
        </w:rPr>
      </w:pPr>
      <w:r>
        <w:rPr>
          <w:rFonts w:ascii="黑体" w:eastAsia="黑体" w:hAnsi="黑体" w:cs="黑体" w:hint="eastAsia"/>
          <w:sz w:val="32"/>
          <w:szCs w:val="32"/>
        </w:rPr>
        <w:t>致谢</w:t>
      </w:r>
    </w:p>
    <w:p w14:paraId="7815472B" w14:textId="77777777" w:rsidR="00711FB6" w:rsidRDefault="00251621">
      <w:pPr>
        <w:spacing w:line="520" w:lineRule="atLeast"/>
        <w:ind w:firstLineChars="200" w:firstLine="640"/>
        <w:rPr>
          <w:rFonts w:ascii="仿宋" w:eastAsia="仿宋" w:hAnsi="仿宋" w:cs="仿宋"/>
          <w:sz w:val="32"/>
          <w:szCs w:val="32"/>
        </w:rPr>
      </w:pPr>
      <w:r>
        <w:rPr>
          <w:rFonts w:ascii="仿宋" w:eastAsia="仿宋" w:hAnsi="仿宋" w:cs="仿宋" w:hint="eastAsia"/>
          <w:sz w:val="32"/>
          <w:szCs w:val="32"/>
        </w:rPr>
        <w:t>本次“水脉承韵</w:t>
      </w:r>
      <w:r>
        <w:rPr>
          <w:rFonts w:ascii="仿宋" w:eastAsia="仿宋" w:hAnsi="仿宋" w:cs="仿宋" w:hint="eastAsia"/>
          <w:sz w:val="32"/>
          <w:szCs w:val="32"/>
        </w:rPr>
        <w:t xml:space="preserve"> </w:t>
      </w:r>
      <w:r>
        <w:rPr>
          <w:rFonts w:ascii="仿宋" w:eastAsia="仿宋" w:hAnsi="仿宋" w:cs="仿宋" w:hint="eastAsia"/>
          <w:sz w:val="32"/>
          <w:szCs w:val="32"/>
        </w:rPr>
        <w:t>苏运焕然”暑期社会实践得以顺利完成，离不开一下单位与个人的关心与支持，谨在此一并致谢。感谢扬州船务中心邵伯船闸管理所领导的大力支持；感谢南京大学毓琇书院给予的立项资助；感谢南京大学建筑与城市规划学院刘铨</w:t>
      </w:r>
      <w:r>
        <w:rPr>
          <w:rFonts w:ascii="仿宋" w:eastAsia="仿宋" w:hAnsi="仿宋" w:cs="仿宋" w:hint="eastAsia"/>
          <w:sz w:val="32"/>
          <w:szCs w:val="32"/>
        </w:rPr>
        <w:t>副</w:t>
      </w:r>
      <w:r>
        <w:rPr>
          <w:rFonts w:ascii="仿宋" w:eastAsia="仿宋" w:hAnsi="仿宋" w:cs="仿宋" w:hint="eastAsia"/>
          <w:sz w:val="32"/>
          <w:szCs w:val="32"/>
        </w:rPr>
        <w:t>教授的指导；感谢实践小队成员的写作。谨向所有关心、帮助本次实践的单位和个人致以最诚挚的谢意！</w:t>
      </w:r>
    </w:p>
    <w:p w14:paraId="152E7D6A" w14:textId="77777777" w:rsidR="00711FB6" w:rsidRDefault="00251621">
      <w:pPr>
        <w:spacing w:line="520" w:lineRule="atLeast"/>
        <w:rPr>
          <w:rFonts w:ascii="黑体" w:eastAsia="黑体" w:hAnsi="黑体"/>
          <w:sz w:val="32"/>
          <w:szCs w:val="32"/>
        </w:rPr>
      </w:pPr>
      <w:r>
        <w:rPr>
          <w:rFonts w:ascii="黑体" w:eastAsia="黑体" w:hAnsi="黑体" w:hint="eastAsia"/>
          <w:sz w:val="32"/>
          <w:szCs w:val="32"/>
        </w:rPr>
        <w:t>团队成员与分工</w:t>
      </w:r>
    </w:p>
    <w:tbl>
      <w:tblPr>
        <w:tblW w:w="7400" w:type="dxa"/>
        <w:tblLook w:val="04A0" w:firstRow="1" w:lastRow="0" w:firstColumn="1" w:lastColumn="0" w:noHBand="0" w:noVBand="1"/>
      </w:tblPr>
      <w:tblGrid>
        <w:gridCol w:w="1032"/>
        <w:gridCol w:w="2776"/>
        <w:gridCol w:w="1161"/>
        <w:gridCol w:w="1405"/>
        <w:gridCol w:w="1031"/>
      </w:tblGrid>
      <w:tr w:rsidR="00711FB6" w14:paraId="4554C466" w14:textId="77777777">
        <w:trPr>
          <w:trHeight w:val="285"/>
        </w:trPr>
        <w:tc>
          <w:tcPr>
            <w:tcW w:w="7400" w:type="dxa"/>
            <w:gridSpan w:val="5"/>
            <w:tcBorders>
              <w:top w:val="single" w:sz="4" w:space="0" w:color="auto"/>
              <w:left w:val="single" w:sz="4" w:space="0" w:color="auto"/>
              <w:bottom w:val="single" w:sz="4" w:space="0" w:color="auto"/>
              <w:right w:val="single" w:sz="4" w:space="0" w:color="auto"/>
            </w:tcBorders>
            <w:noWrap/>
            <w:vAlign w:val="center"/>
          </w:tcPr>
          <w:p w14:paraId="12A1260C" w14:textId="77777777" w:rsidR="00711FB6" w:rsidRDefault="00251621">
            <w:pPr>
              <w:widowControl/>
              <w:spacing w:line="520" w:lineRule="atLeast"/>
              <w:jc w:val="center"/>
              <w:rPr>
                <w:rFonts w:ascii="黑体" w:eastAsia="黑体" w:hAnsi="黑体" w:cs="宋体"/>
                <w:color w:val="000000"/>
                <w:kern w:val="0"/>
                <w:szCs w:val="21"/>
              </w:rPr>
            </w:pPr>
            <w:r>
              <w:rPr>
                <w:rFonts w:ascii="黑体" w:eastAsia="黑体" w:hAnsi="黑体" w:cs="宋体" w:hint="eastAsia"/>
                <w:color w:val="000000"/>
                <w:kern w:val="0"/>
                <w:szCs w:val="21"/>
              </w:rPr>
              <w:t>团队成员及分工</w:t>
            </w:r>
          </w:p>
        </w:tc>
      </w:tr>
      <w:tr w:rsidR="00711FB6" w14:paraId="7FB4B00C" w14:textId="77777777">
        <w:trPr>
          <w:trHeight w:val="285"/>
        </w:trPr>
        <w:tc>
          <w:tcPr>
            <w:tcW w:w="1032" w:type="dxa"/>
            <w:tcBorders>
              <w:top w:val="nil"/>
              <w:left w:val="single" w:sz="4" w:space="0" w:color="auto"/>
              <w:bottom w:val="single" w:sz="4" w:space="0" w:color="auto"/>
              <w:right w:val="single" w:sz="4" w:space="0" w:color="auto"/>
            </w:tcBorders>
            <w:noWrap/>
            <w:vAlign w:val="center"/>
          </w:tcPr>
          <w:p w14:paraId="7A4CF8C7" w14:textId="77777777" w:rsidR="00711FB6" w:rsidRDefault="00251621">
            <w:pPr>
              <w:widowControl/>
              <w:spacing w:line="520" w:lineRule="atLeast"/>
              <w:jc w:val="center"/>
              <w:rPr>
                <w:rFonts w:ascii="仿宋" w:eastAsia="仿宋" w:hAnsi="仿宋" w:cs="宋体"/>
                <w:color w:val="000000"/>
                <w:kern w:val="0"/>
                <w:szCs w:val="22"/>
              </w:rPr>
            </w:pPr>
            <w:r>
              <w:rPr>
                <w:rFonts w:ascii="仿宋" w:eastAsia="仿宋" w:hAnsi="仿宋" w:cs="宋体" w:hint="eastAsia"/>
                <w:color w:val="000000"/>
                <w:kern w:val="0"/>
                <w:szCs w:val="22"/>
              </w:rPr>
              <w:t>姓名</w:t>
            </w:r>
          </w:p>
        </w:tc>
        <w:tc>
          <w:tcPr>
            <w:tcW w:w="2776" w:type="dxa"/>
            <w:tcBorders>
              <w:top w:val="nil"/>
              <w:left w:val="nil"/>
              <w:bottom w:val="single" w:sz="4" w:space="0" w:color="auto"/>
              <w:right w:val="single" w:sz="4" w:space="0" w:color="auto"/>
            </w:tcBorders>
            <w:noWrap/>
            <w:vAlign w:val="center"/>
          </w:tcPr>
          <w:p w14:paraId="72542785" w14:textId="77777777" w:rsidR="00711FB6" w:rsidRDefault="00251621">
            <w:pPr>
              <w:widowControl/>
              <w:spacing w:line="520" w:lineRule="atLeast"/>
              <w:jc w:val="center"/>
              <w:rPr>
                <w:rFonts w:ascii="仿宋" w:eastAsia="仿宋" w:hAnsi="仿宋" w:cs="宋体"/>
                <w:color w:val="000000"/>
                <w:kern w:val="0"/>
                <w:szCs w:val="22"/>
              </w:rPr>
            </w:pPr>
            <w:r>
              <w:rPr>
                <w:rFonts w:ascii="仿宋" w:eastAsia="仿宋" w:hAnsi="仿宋" w:cs="宋体" w:hint="eastAsia"/>
                <w:color w:val="000000"/>
                <w:kern w:val="0"/>
                <w:szCs w:val="22"/>
              </w:rPr>
              <w:t>学院</w:t>
            </w:r>
          </w:p>
        </w:tc>
        <w:tc>
          <w:tcPr>
            <w:tcW w:w="1156" w:type="dxa"/>
            <w:tcBorders>
              <w:top w:val="nil"/>
              <w:left w:val="nil"/>
              <w:bottom w:val="single" w:sz="4" w:space="0" w:color="auto"/>
              <w:right w:val="single" w:sz="4" w:space="0" w:color="auto"/>
            </w:tcBorders>
            <w:noWrap/>
            <w:vAlign w:val="center"/>
          </w:tcPr>
          <w:p w14:paraId="7273E913" w14:textId="77777777" w:rsidR="00711FB6" w:rsidRDefault="00251621">
            <w:pPr>
              <w:widowControl/>
              <w:spacing w:line="520" w:lineRule="atLeast"/>
              <w:jc w:val="center"/>
              <w:rPr>
                <w:rFonts w:ascii="仿宋" w:eastAsia="仿宋" w:hAnsi="仿宋" w:cs="宋体"/>
                <w:color w:val="000000"/>
                <w:kern w:val="0"/>
                <w:szCs w:val="22"/>
              </w:rPr>
            </w:pPr>
            <w:r>
              <w:rPr>
                <w:rFonts w:ascii="仿宋" w:eastAsia="仿宋" w:hAnsi="仿宋" w:cs="宋体" w:hint="eastAsia"/>
                <w:color w:val="000000"/>
                <w:kern w:val="0"/>
                <w:szCs w:val="22"/>
              </w:rPr>
              <w:t>学号</w:t>
            </w:r>
          </w:p>
        </w:tc>
        <w:tc>
          <w:tcPr>
            <w:tcW w:w="1405" w:type="dxa"/>
            <w:tcBorders>
              <w:top w:val="nil"/>
              <w:left w:val="nil"/>
              <w:bottom w:val="single" w:sz="4" w:space="0" w:color="auto"/>
              <w:right w:val="single" w:sz="4" w:space="0" w:color="auto"/>
            </w:tcBorders>
            <w:noWrap/>
            <w:vAlign w:val="center"/>
          </w:tcPr>
          <w:p w14:paraId="665DEEB6" w14:textId="77777777" w:rsidR="00711FB6" w:rsidRDefault="00251621">
            <w:pPr>
              <w:widowControl/>
              <w:spacing w:line="520" w:lineRule="atLeast"/>
              <w:jc w:val="center"/>
              <w:rPr>
                <w:rFonts w:ascii="仿宋" w:eastAsia="仿宋" w:hAnsi="仿宋" w:cs="宋体"/>
                <w:color w:val="000000"/>
                <w:kern w:val="0"/>
                <w:szCs w:val="22"/>
              </w:rPr>
            </w:pPr>
            <w:r>
              <w:rPr>
                <w:rFonts w:ascii="仿宋" w:eastAsia="仿宋" w:hAnsi="仿宋" w:cs="宋体" w:hint="eastAsia"/>
                <w:color w:val="000000"/>
                <w:kern w:val="0"/>
                <w:szCs w:val="22"/>
              </w:rPr>
              <w:t>联系方式</w:t>
            </w:r>
          </w:p>
        </w:tc>
        <w:tc>
          <w:tcPr>
            <w:tcW w:w="1031" w:type="dxa"/>
            <w:tcBorders>
              <w:top w:val="nil"/>
              <w:left w:val="nil"/>
              <w:bottom w:val="single" w:sz="4" w:space="0" w:color="auto"/>
              <w:right w:val="single" w:sz="4" w:space="0" w:color="auto"/>
            </w:tcBorders>
            <w:noWrap/>
            <w:vAlign w:val="center"/>
          </w:tcPr>
          <w:p w14:paraId="481BE312" w14:textId="77777777" w:rsidR="00711FB6" w:rsidRDefault="00251621">
            <w:pPr>
              <w:widowControl/>
              <w:spacing w:line="520" w:lineRule="atLeast"/>
              <w:jc w:val="center"/>
              <w:rPr>
                <w:rFonts w:ascii="仿宋" w:eastAsia="仿宋" w:hAnsi="仿宋" w:cs="宋体"/>
                <w:color w:val="000000"/>
                <w:kern w:val="0"/>
                <w:szCs w:val="22"/>
              </w:rPr>
            </w:pPr>
            <w:r>
              <w:rPr>
                <w:rFonts w:ascii="仿宋" w:eastAsia="仿宋" w:hAnsi="仿宋" w:cs="宋体" w:hint="eastAsia"/>
                <w:color w:val="000000"/>
                <w:kern w:val="0"/>
                <w:szCs w:val="22"/>
              </w:rPr>
              <w:t>负责工作</w:t>
            </w:r>
          </w:p>
        </w:tc>
      </w:tr>
      <w:tr w:rsidR="00711FB6" w14:paraId="5B6F2A15" w14:textId="77777777">
        <w:trPr>
          <w:trHeight w:val="285"/>
        </w:trPr>
        <w:tc>
          <w:tcPr>
            <w:tcW w:w="1032" w:type="dxa"/>
            <w:tcBorders>
              <w:top w:val="nil"/>
              <w:left w:val="single" w:sz="4" w:space="0" w:color="auto"/>
              <w:bottom w:val="single" w:sz="4" w:space="0" w:color="auto"/>
              <w:right w:val="single" w:sz="4" w:space="0" w:color="auto"/>
            </w:tcBorders>
            <w:noWrap/>
            <w:vAlign w:val="center"/>
          </w:tcPr>
          <w:p w14:paraId="07DB003F" w14:textId="77777777" w:rsidR="00711FB6" w:rsidRDefault="00251621">
            <w:pPr>
              <w:widowControl/>
              <w:spacing w:line="520" w:lineRule="atLeast"/>
              <w:jc w:val="center"/>
              <w:rPr>
                <w:rFonts w:ascii="仿宋" w:eastAsia="仿宋" w:hAnsi="仿宋" w:cs="宋体"/>
                <w:color w:val="000000"/>
                <w:kern w:val="0"/>
                <w:szCs w:val="22"/>
              </w:rPr>
            </w:pPr>
            <w:r>
              <w:rPr>
                <w:rFonts w:ascii="仿宋" w:eastAsia="仿宋" w:hAnsi="仿宋" w:cs="宋体" w:hint="eastAsia"/>
                <w:color w:val="000000"/>
                <w:kern w:val="0"/>
                <w:szCs w:val="22"/>
              </w:rPr>
              <w:t>赵楚璇</w:t>
            </w:r>
          </w:p>
        </w:tc>
        <w:tc>
          <w:tcPr>
            <w:tcW w:w="2776" w:type="dxa"/>
            <w:tcBorders>
              <w:top w:val="nil"/>
              <w:left w:val="nil"/>
              <w:bottom w:val="single" w:sz="4" w:space="0" w:color="auto"/>
              <w:right w:val="single" w:sz="4" w:space="0" w:color="auto"/>
            </w:tcBorders>
            <w:noWrap/>
            <w:vAlign w:val="center"/>
          </w:tcPr>
          <w:p w14:paraId="3DE415BB" w14:textId="77777777" w:rsidR="00711FB6" w:rsidRDefault="00251621">
            <w:pPr>
              <w:widowControl/>
              <w:spacing w:line="520" w:lineRule="atLeast"/>
              <w:jc w:val="center"/>
              <w:rPr>
                <w:rFonts w:ascii="仿宋" w:eastAsia="仿宋" w:hAnsi="仿宋" w:cs="宋体"/>
                <w:color w:val="000000"/>
                <w:kern w:val="0"/>
                <w:szCs w:val="22"/>
              </w:rPr>
            </w:pPr>
            <w:r>
              <w:rPr>
                <w:rFonts w:ascii="仿宋" w:eastAsia="仿宋" w:hAnsi="仿宋" w:cs="宋体" w:hint="eastAsia"/>
                <w:color w:val="000000"/>
                <w:kern w:val="0"/>
                <w:szCs w:val="22"/>
              </w:rPr>
              <w:t>建筑与城市规划学院</w:t>
            </w:r>
          </w:p>
        </w:tc>
        <w:tc>
          <w:tcPr>
            <w:tcW w:w="1156" w:type="dxa"/>
            <w:tcBorders>
              <w:top w:val="nil"/>
              <w:left w:val="nil"/>
              <w:bottom w:val="single" w:sz="4" w:space="0" w:color="auto"/>
              <w:right w:val="single" w:sz="4" w:space="0" w:color="auto"/>
            </w:tcBorders>
            <w:noWrap/>
            <w:vAlign w:val="center"/>
          </w:tcPr>
          <w:p w14:paraId="7DF4FC5A" w14:textId="77777777" w:rsidR="00711FB6" w:rsidRDefault="00251621">
            <w:pPr>
              <w:widowControl/>
              <w:spacing w:line="520" w:lineRule="atLeast"/>
              <w:jc w:val="center"/>
              <w:rPr>
                <w:rFonts w:ascii="仿宋" w:eastAsia="仿宋" w:hAnsi="仿宋" w:cs="宋体"/>
                <w:color w:val="000000"/>
                <w:kern w:val="0"/>
                <w:szCs w:val="22"/>
              </w:rPr>
            </w:pPr>
            <w:r>
              <w:rPr>
                <w:rFonts w:ascii="仿宋" w:eastAsia="仿宋" w:hAnsi="仿宋" w:cs="宋体" w:hint="eastAsia"/>
                <w:color w:val="000000"/>
                <w:kern w:val="0"/>
                <w:szCs w:val="22"/>
              </w:rPr>
              <w:t>241294014</w:t>
            </w:r>
          </w:p>
        </w:tc>
        <w:tc>
          <w:tcPr>
            <w:tcW w:w="1405" w:type="dxa"/>
            <w:tcBorders>
              <w:top w:val="nil"/>
              <w:left w:val="nil"/>
              <w:bottom w:val="single" w:sz="4" w:space="0" w:color="auto"/>
              <w:right w:val="single" w:sz="4" w:space="0" w:color="auto"/>
            </w:tcBorders>
            <w:noWrap/>
            <w:vAlign w:val="center"/>
          </w:tcPr>
          <w:p w14:paraId="3E0942AD" w14:textId="77777777" w:rsidR="00711FB6" w:rsidRDefault="00251621">
            <w:pPr>
              <w:widowControl/>
              <w:spacing w:line="520" w:lineRule="atLeast"/>
              <w:jc w:val="center"/>
              <w:rPr>
                <w:rFonts w:ascii="仿宋" w:eastAsia="仿宋" w:hAnsi="仿宋" w:cs="宋体"/>
                <w:color w:val="000000"/>
                <w:kern w:val="0"/>
                <w:szCs w:val="22"/>
              </w:rPr>
            </w:pPr>
            <w:r>
              <w:rPr>
                <w:rFonts w:ascii="仿宋" w:eastAsia="仿宋" w:hAnsi="仿宋" w:cs="宋体" w:hint="eastAsia"/>
                <w:color w:val="000000"/>
                <w:kern w:val="0"/>
                <w:szCs w:val="22"/>
              </w:rPr>
              <w:t>13801508589</w:t>
            </w:r>
          </w:p>
        </w:tc>
        <w:tc>
          <w:tcPr>
            <w:tcW w:w="1031" w:type="dxa"/>
            <w:tcBorders>
              <w:top w:val="nil"/>
              <w:left w:val="nil"/>
              <w:bottom w:val="single" w:sz="4" w:space="0" w:color="auto"/>
              <w:right w:val="single" w:sz="4" w:space="0" w:color="auto"/>
            </w:tcBorders>
            <w:noWrap/>
            <w:vAlign w:val="center"/>
          </w:tcPr>
          <w:p w14:paraId="58898782" w14:textId="77777777" w:rsidR="00711FB6" w:rsidRDefault="00251621">
            <w:pPr>
              <w:widowControl/>
              <w:spacing w:line="520" w:lineRule="atLeast"/>
              <w:jc w:val="center"/>
              <w:rPr>
                <w:rFonts w:ascii="等线" w:eastAsia="等线" w:hAnsi="等线" w:cs="宋体"/>
                <w:color w:val="000000"/>
                <w:kern w:val="0"/>
                <w:szCs w:val="22"/>
              </w:rPr>
            </w:pPr>
            <w:r>
              <w:rPr>
                <w:rFonts w:ascii="仿宋" w:eastAsia="仿宋" w:hAnsi="仿宋" w:cs="仿宋" w:hint="eastAsia"/>
                <w:color w:val="000000"/>
                <w:kern w:val="0"/>
                <w:szCs w:val="22"/>
              </w:rPr>
              <w:t>线下实</w:t>
            </w:r>
            <w:r>
              <w:rPr>
                <w:rFonts w:ascii="仿宋" w:eastAsia="仿宋" w:hAnsi="仿宋" w:cs="仿宋" w:hint="eastAsia"/>
                <w:color w:val="000000"/>
                <w:kern w:val="0"/>
                <w:szCs w:val="22"/>
              </w:rPr>
              <w:lastRenderedPageBreak/>
              <w:t>践统筹对接，线下采访与调研</w:t>
            </w:r>
          </w:p>
        </w:tc>
      </w:tr>
      <w:tr w:rsidR="00711FB6" w14:paraId="30284123" w14:textId="77777777">
        <w:trPr>
          <w:trHeight w:val="285"/>
        </w:trPr>
        <w:tc>
          <w:tcPr>
            <w:tcW w:w="1032" w:type="dxa"/>
            <w:tcBorders>
              <w:top w:val="nil"/>
              <w:left w:val="single" w:sz="4" w:space="0" w:color="auto"/>
              <w:bottom w:val="single" w:sz="4" w:space="0" w:color="auto"/>
              <w:right w:val="single" w:sz="4" w:space="0" w:color="auto"/>
            </w:tcBorders>
            <w:noWrap/>
            <w:vAlign w:val="center"/>
          </w:tcPr>
          <w:p w14:paraId="69A484E6" w14:textId="77777777" w:rsidR="00711FB6" w:rsidRDefault="00251621">
            <w:pPr>
              <w:widowControl/>
              <w:spacing w:line="520" w:lineRule="atLeast"/>
              <w:jc w:val="center"/>
              <w:rPr>
                <w:rFonts w:ascii="仿宋" w:eastAsia="仿宋" w:hAnsi="仿宋" w:cs="宋体"/>
                <w:color w:val="000000"/>
                <w:kern w:val="0"/>
                <w:szCs w:val="22"/>
              </w:rPr>
            </w:pPr>
            <w:r>
              <w:rPr>
                <w:rFonts w:ascii="仿宋" w:eastAsia="仿宋" w:hAnsi="仿宋" w:cs="宋体" w:hint="eastAsia"/>
                <w:color w:val="000000"/>
                <w:kern w:val="0"/>
                <w:szCs w:val="22"/>
              </w:rPr>
              <w:lastRenderedPageBreak/>
              <w:t>丁宁</w:t>
            </w:r>
          </w:p>
        </w:tc>
        <w:tc>
          <w:tcPr>
            <w:tcW w:w="2776" w:type="dxa"/>
            <w:tcBorders>
              <w:top w:val="nil"/>
              <w:left w:val="nil"/>
              <w:bottom w:val="single" w:sz="4" w:space="0" w:color="auto"/>
              <w:right w:val="single" w:sz="4" w:space="0" w:color="auto"/>
            </w:tcBorders>
            <w:noWrap/>
            <w:vAlign w:val="center"/>
          </w:tcPr>
          <w:p w14:paraId="6D5FC274" w14:textId="77777777" w:rsidR="00711FB6" w:rsidRDefault="00251621">
            <w:pPr>
              <w:widowControl/>
              <w:spacing w:line="520" w:lineRule="atLeast"/>
              <w:jc w:val="center"/>
              <w:rPr>
                <w:rFonts w:ascii="仿宋" w:eastAsia="仿宋" w:hAnsi="仿宋" w:cs="宋体"/>
                <w:color w:val="000000"/>
                <w:kern w:val="0"/>
                <w:szCs w:val="22"/>
              </w:rPr>
            </w:pPr>
            <w:r>
              <w:rPr>
                <w:rFonts w:ascii="仿宋" w:eastAsia="仿宋" w:hAnsi="仿宋" w:cs="宋体" w:hint="eastAsia"/>
                <w:color w:val="000000"/>
                <w:kern w:val="0"/>
                <w:szCs w:val="22"/>
              </w:rPr>
              <w:t>建筑与城市规划学院</w:t>
            </w:r>
          </w:p>
        </w:tc>
        <w:tc>
          <w:tcPr>
            <w:tcW w:w="1156" w:type="dxa"/>
            <w:tcBorders>
              <w:top w:val="nil"/>
              <w:left w:val="nil"/>
              <w:bottom w:val="single" w:sz="4" w:space="0" w:color="auto"/>
              <w:right w:val="single" w:sz="4" w:space="0" w:color="auto"/>
            </w:tcBorders>
            <w:noWrap/>
            <w:vAlign w:val="center"/>
          </w:tcPr>
          <w:p w14:paraId="3C786DE7" w14:textId="77777777" w:rsidR="00711FB6" w:rsidRDefault="00251621">
            <w:pPr>
              <w:widowControl/>
              <w:spacing w:line="520" w:lineRule="atLeast"/>
              <w:jc w:val="center"/>
              <w:rPr>
                <w:rFonts w:ascii="仿宋" w:eastAsia="仿宋" w:hAnsi="仿宋" w:cs="宋体"/>
                <w:color w:val="000000"/>
                <w:kern w:val="0"/>
                <w:szCs w:val="22"/>
              </w:rPr>
            </w:pPr>
            <w:r>
              <w:rPr>
                <w:rFonts w:ascii="仿宋" w:eastAsia="仿宋" w:hAnsi="仿宋" w:cs="宋体" w:hint="eastAsia"/>
                <w:color w:val="000000"/>
                <w:kern w:val="0"/>
                <w:szCs w:val="22"/>
              </w:rPr>
              <w:t>241294025</w:t>
            </w:r>
          </w:p>
        </w:tc>
        <w:tc>
          <w:tcPr>
            <w:tcW w:w="1405" w:type="dxa"/>
            <w:tcBorders>
              <w:top w:val="nil"/>
              <w:left w:val="nil"/>
              <w:bottom w:val="single" w:sz="4" w:space="0" w:color="auto"/>
              <w:right w:val="single" w:sz="4" w:space="0" w:color="auto"/>
            </w:tcBorders>
            <w:noWrap/>
            <w:vAlign w:val="center"/>
          </w:tcPr>
          <w:p w14:paraId="2593E718" w14:textId="77777777" w:rsidR="00711FB6" w:rsidRDefault="00251621">
            <w:pPr>
              <w:widowControl/>
              <w:spacing w:line="520" w:lineRule="atLeast"/>
              <w:jc w:val="center"/>
              <w:rPr>
                <w:rFonts w:ascii="仿宋" w:eastAsia="仿宋" w:hAnsi="仿宋" w:cs="宋体"/>
                <w:color w:val="000000"/>
                <w:kern w:val="0"/>
                <w:szCs w:val="22"/>
              </w:rPr>
            </w:pPr>
            <w:r>
              <w:rPr>
                <w:rFonts w:ascii="仿宋" w:eastAsia="仿宋" w:hAnsi="仿宋" w:cs="宋体" w:hint="eastAsia"/>
                <w:color w:val="000000"/>
                <w:kern w:val="0"/>
                <w:szCs w:val="22"/>
              </w:rPr>
              <w:t>17714505596</w:t>
            </w:r>
          </w:p>
        </w:tc>
        <w:tc>
          <w:tcPr>
            <w:tcW w:w="1031" w:type="dxa"/>
            <w:tcBorders>
              <w:top w:val="nil"/>
              <w:left w:val="nil"/>
              <w:bottom w:val="single" w:sz="4" w:space="0" w:color="auto"/>
              <w:right w:val="single" w:sz="4" w:space="0" w:color="auto"/>
            </w:tcBorders>
            <w:noWrap/>
            <w:vAlign w:val="center"/>
          </w:tcPr>
          <w:p w14:paraId="433A7C5A" w14:textId="77777777" w:rsidR="00711FB6" w:rsidRDefault="00251621">
            <w:pPr>
              <w:widowControl/>
              <w:spacing w:line="520" w:lineRule="atLeast"/>
              <w:jc w:val="center"/>
              <w:rPr>
                <w:rFonts w:ascii="等线" w:eastAsia="等线" w:hAnsi="等线" w:cs="宋体"/>
                <w:color w:val="000000"/>
                <w:kern w:val="0"/>
                <w:szCs w:val="22"/>
              </w:rPr>
            </w:pPr>
            <w:r>
              <w:rPr>
                <w:rFonts w:ascii="仿宋" w:eastAsia="仿宋" w:hAnsi="仿宋" w:cs="仿宋" w:hint="eastAsia"/>
                <w:color w:val="000000"/>
                <w:kern w:val="0"/>
                <w:szCs w:val="22"/>
              </w:rPr>
              <w:t>线下采访与调研，调研报告撰写</w:t>
            </w:r>
          </w:p>
        </w:tc>
      </w:tr>
      <w:tr w:rsidR="00711FB6" w14:paraId="4D62BF9E" w14:textId="77777777">
        <w:trPr>
          <w:trHeight w:val="285"/>
        </w:trPr>
        <w:tc>
          <w:tcPr>
            <w:tcW w:w="1032" w:type="dxa"/>
            <w:tcBorders>
              <w:top w:val="nil"/>
              <w:left w:val="single" w:sz="4" w:space="0" w:color="auto"/>
              <w:bottom w:val="single" w:sz="4" w:space="0" w:color="auto"/>
              <w:right w:val="single" w:sz="4" w:space="0" w:color="auto"/>
            </w:tcBorders>
            <w:noWrap/>
            <w:vAlign w:val="center"/>
          </w:tcPr>
          <w:p w14:paraId="1D057546" w14:textId="77777777" w:rsidR="00711FB6" w:rsidRDefault="00251621">
            <w:pPr>
              <w:widowControl/>
              <w:spacing w:line="520" w:lineRule="atLeast"/>
              <w:jc w:val="center"/>
              <w:rPr>
                <w:rFonts w:ascii="仿宋" w:eastAsia="仿宋" w:hAnsi="仿宋" w:cs="宋体"/>
                <w:color w:val="000000"/>
                <w:kern w:val="0"/>
                <w:szCs w:val="22"/>
              </w:rPr>
            </w:pPr>
            <w:r>
              <w:rPr>
                <w:rFonts w:ascii="仿宋" w:eastAsia="仿宋" w:hAnsi="仿宋" w:cs="宋体" w:hint="eastAsia"/>
                <w:color w:val="000000"/>
                <w:kern w:val="0"/>
                <w:szCs w:val="22"/>
              </w:rPr>
              <w:t>薛景</w:t>
            </w:r>
          </w:p>
        </w:tc>
        <w:tc>
          <w:tcPr>
            <w:tcW w:w="2776" w:type="dxa"/>
            <w:tcBorders>
              <w:top w:val="nil"/>
              <w:left w:val="nil"/>
              <w:bottom w:val="single" w:sz="4" w:space="0" w:color="auto"/>
              <w:right w:val="single" w:sz="4" w:space="0" w:color="auto"/>
            </w:tcBorders>
            <w:noWrap/>
            <w:vAlign w:val="center"/>
          </w:tcPr>
          <w:p w14:paraId="31141961" w14:textId="77777777" w:rsidR="00711FB6" w:rsidRDefault="00251621">
            <w:pPr>
              <w:widowControl/>
              <w:spacing w:line="520" w:lineRule="atLeast"/>
              <w:jc w:val="center"/>
              <w:rPr>
                <w:rFonts w:ascii="仿宋" w:eastAsia="仿宋" w:hAnsi="仿宋" w:cs="宋体"/>
                <w:color w:val="000000"/>
                <w:kern w:val="0"/>
                <w:szCs w:val="22"/>
              </w:rPr>
            </w:pPr>
            <w:r>
              <w:rPr>
                <w:rFonts w:ascii="仿宋" w:eastAsia="仿宋" w:hAnsi="仿宋" w:cs="宋体" w:hint="eastAsia"/>
                <w:color w:val="000000"/>
                <w:kern w:val="0"/>
                <w:szCs w:val="22"/>
              </w:rPr>
              <w:t>建筑与城市规划学院</w:t>
            </w:r>
          </w:p>
        </w:tc>
        <w:tc>
          <w:tcPr>
            <w:tcW w:w="1156" w:type="dxa"/>
            <w:tcBorders>
              <w:top w:val="nil"/>
              <w:left w:val="nil"/>
              <w:bottom w:val="single" w:sz="4" w:space="0" w:color="auto"/>
              <w:right w:val="single" w:sz="4" w:space="0" w:color="auto"/>
            </w:tcBorders>
            <w:noWrap/>
            <w:vAlign w:val="center"/>
          </w:tcPr>
          <w:p w14:paraId="1EAF704A" w14:textId="77777777" w:rsidR="00711FB6" w:rsidRDefault="00251621">
            <w:pPr>
              <w:widowControl/>
              <w:spacing w:line="520" w:lineRule="atLeast"/>
              <w:jc w:val="center"/>
              <w:rPr>
                <w:rFonts w:ascii="仿宋" w:eastAsia="仿宋" w:hAnsi="仿宋" w:cs="宋体"/>
                <w:color w:val="000000"/>
                <w:kern w:val="0"/>
                <w:szCs w:val="22"/>
              </w:rPr>
            </w:pPr>
            <w:r>
              <w:rPr>
                <w:rFonts w:ascii="仿宋" w:eastAsia="仿宋" w:hAnsi="仿宋" w:cs="宋体" w:hint="eastAsia"/>
                <w:color w:val="000000"/>
                <w:kern w:val="0"/>
                <w:szCs w:val="22"/>
              </w:rPr>
              <w:t>241294023</w:t>
            </w:r>
          </w:p>
        </w:tc>
        <w:tc>
          <w:tcPr>
            <w:tcW w:w="1405" w:type="dxa"/>
            <w:tcBorders>
              <w:top w:val="nil"/>
              <w:left w:val="nil"/>
              <w:bottom w:val="single" w:sz="4" w:space="0" w:color="auto"/>
              <w:right w:val="single" w:sz="4" w:space="0" w:color="auto"/>
            </w:tcBorders>
            <w:noWrap/>
            <w:vAlign w:val="center"/>
          </w:tcPr>
          <w:p w14:paraId="2732012E" w14:textId="77777777" w:rsidR="00711FB6" w:rsidRDefault="00251621">
            <w:pPr>
              <w:widowControl/>
              <w:spacing w:line="520" w:lineRule="atLeast"/>
              <w:jc w:val="center"/>
              <w:rPr>
                <w:rFonts w:ascii="仿宋" w:eastAsia="仿宋" w:hAnsi="仿宋" w:cs="宋体"/>
                <w:color w:val="000000"/>
                <w:kern w:val="0"/>
                <w:szCs w:val="22"/>
              </w:rPr>
            </w:pPr>
            <w:r>
              <w:rPr>
                <w:rFonts w:ascii="仿宋" w:eastAsia="仿宋" w:hAnsi="仿宋" w:cs="宋体" w:hint="eastAsia"/>
                <w:color w:val="000000"/>
                <w:kern w:val="0"/>
                <w:szCs w:val="22"/>
              </w:rPr>
              <w:t>13905139991</w:t>
            </w:r>
          </w:p>
        </w:tc>
        <w:tc>
          <w:tcPr>
            <w:tcW w:w="1031" w:type="dxa"/>
            <w:tcBorders>
              <w:top w:val="nil"/>
              <w:left w:val="nil"/>
              <w:bottom w:val="single" w:sz="4" w:space="0" w:color="auto"/>
              <w:right w:val="single" w:sz="4" w:space="0" w:color="auto"/>
            </w:tcBorders>
            <w:noWrap/>
            <w:vAlign w:val="center"/>
          </w:tcPr>
          <w:p w14:paraId="68FE9F9C" w14:textId="77777777" w:rsidR="00711FB6" w:rsidRDefault="00251621">
            <w:pPr>
              <w:widowControl/>
              <w:spacing w:line="520" w:lineRule="atLeast"/>
              <w:jc w:val="center"/>
              <w:rPr>
                <w:rFonts w:ascii="等线" w:eastAsia="等线" w:hAnsi="等线" w:cs="宋体"/>
                <w:color w:val="000000"/>
                <w:kern w:val="0"/>
                <w:szCs w:val="22"/>
              </w:rPr>
            </w:pPr>
            <w:r>
              <w:rPr>
                <w:rFonts w:ascii="仿宋" w:eastAsia="仿宋" w:hAnsi="仿宋" w:cs="仿宋" w:hint="eastAsia"/>
                <w:color w:val="000000"/>
                <w:kern w:val="0"/>
                <w:szCs w:val="22"/>
              </w:rPr>
              <w:t>调研报告撰写</w:t>
            </w:r>
          </w:p>
        </w:tc>
      </w:tr>
      <w:tr w:rsidR="00711FB6" w14:paraId="7B2884D6" w14:textId="77777777">
        <w:trPr>
          <w:trHeight w:val="285"/>
        </w:trPr>
        <w:tc>
          <w:tcPr>
            <w:tcW w:w="1032" w:type="dxa"/>
            <w:tcBorders>
              <w:top w:val="nil"/>
              <w:left w:val="single" w:sz="4" w:space="0" w:color="auto"/>
              <w:bottom w:val="single" w:sz="4" w:space="0" w:color="auto"/>
              <w:right w:val="single" w:sz="4" w:space="0" w:color="auto"/>
            </w:tcBorders>
            <w:noWrap/>
            <w:vAlign w:val="center"/>
          </w:tcPr>
          <w:p w14:paraId="3E525581" w14:textId="77777777" w:rsidR="00711FB6" w:rsidRDefault="00251621">
            <w:pPr>
              <w:widowControl/>
              <w:spacing w:line="520" w:lineRule="atLeast"/>
              <w:jc w:val="center"/>
              <w:rPr>
                <w:rFonts w:ascii="仿宋" w:eastAsia="仿宋" w:hAnsi="仿宋" w:cs="宋体"/>
                <w:color w:val="000000"/>
                <w:kern w:val="0"/>
                <w:szCs w:val="22"/>
              </w:rPr>
            </w:pPr>
            <w:proofErr w:type="gramStart"/>
            <w:r>
              <w:rPr>
                <w:rFonts w:ascii="仿宋" w:eastAsia="仿宋" w:hAnsi="仿宋" w:cs="宋体" w:hint="eastAsia"/>
                <w:color w:val="000000"/>
                <w:kern w:val="0"/>
                <w:szCs w:val="22"/>
              </w:rPr>
              <w:t>周靖熙</w:t>
            </w:r>
            <w:proofErr w:type="gramEnd"/>
          </w:p>
        </w:tc>
        <w:tc>
          <w:tcPr>
            <w:tcW w:w="2776" w:type="dxa"/>
            <w:tcBorders>
              <w:top w:val="nil"/>
              <w:left w:val="nil"/>
              <w:bottom w:val="single" w:sz="4" w:space="0" w:color="auto"/>
              <w:right w:val="single" w:sz="4" w:space="0" w:color="auto"/>
            </w:tcBorders>
            <w:noWrap/>
            <w:vAlign w:val="center"/>
          </w:tcPr>
          <w:p w14:paraId="4D15A978" w14:textId="77777777" w:rsidR="00711FB6" w:rsidRDefault="00251621">
            <w:pPr>
              <w:widowControl/>
              <w:spacing w:line="520" w:lineRule="atLeast"/>
              <w:jc w:val="center"/>
              <w:rPr>
                <w:rFonts w:ascii="仿宋" w:eastAsia="仿宋" w:hAnsi="仿宋" w:cs="宋体"/>
                <w:color w:val="000000"/>
                <w:kern w:val="0"/>
                <w:szCs w:val="22"/>
              </w:rPr>
            </w:pPr>
            <w:r>
              <w:rPr>
                <w:rFonts w:ascii="仿宋" w:eastAsia="仿宋" w:hAnsi="仿宋" w:cs="宋体" w:hint="eastAsia"/>
                <w:color w:val="000000"/>
                <w:kern w:val="0"/>
                <w:szCs w:val="22"/>
              </w:rPr>
              <w:t>建筑与城市规划学院</w:t>
            </w:r>
          </w:p>
        </w:tc>
        <w:tc>
          <w:tcPr>
            <w:tcW w:w="1156" w:type="dxa"/>
            <w:tcBorders>
              <w:top w:val="nil"/>
              <w:left w:val="nil"/>
              <w:bottom w:val="single" w:sz="4" w:space="0" w:color="auto"/>
              <w:right w:val="single" w:sz="4" w:space="0" w:color="auto"/>
            </w:tcBorders>
            <w:noWrap/>
            <w:vAlign w:val="center"/>
          </w:tcPr>
          <w:p w14:paraId="1A931D05" w14:textId="77777777" w:rsidR="00711FB6" w:rsidRDefault="00251621">
            <w:pPr>
              <w:widowControl/>
              <w:spacing w:line="520" w:lineRule="atLeast"/>
              <w:jc w:val="center"/>
              <w:rPr>
                <w:rFonts w:ascii="仿宋" w:eastAsia="仿宋" w:hAnsi="仿宋" w:cs="宋体"/>
                <w:color w:val="000000"/>
                <w:kern w:val="0"/>
                <w:szCs w:val="22"/>
              </w:rPr>
            </w:pPr>
            <w:r>
              <w:rPr>
                <w:rFonts w:ascii="仿宋" w:eastAsia="仿宋" w:hAnsi="仿宋" w:cs="宋体" w:hint="eastAsia"/>
                <w:color w:val="000000"/>
                <w:kern w:val="0"/>
                <w:szCs w:val="22"/>
              </w:rPr>
              <w:t>241294004</w:t>
            </w:r>
          </w:p>
        </w:tc>
        <w:tc>
          <w:tcPr>
            <w:tcW w:w="1405" w:type="dxa"/>
            <w:tcBorders>
              <w:top w:val="nil"/>
              <w:left w:val="nil"/>
              <w:bottom w:val="single" w:sz="4" w:space="0" w:color="auto"/>
              <w:right w:val="single" w:sz="4" w:space="0" w:color="auto"/>
            </w:tcBorders>
            <w:noWrap/>
            <w:vAlign w:val="center"/>
          </w:tcPr>
          <w:p w14:paraId="00DDDBD8" w14:textId="77777777" w:rsidR="00711FB6" w:rsidRDefault="00251621">
            <w:pPr>
              <w:widowControl/>
              <w:spacing w:line="520" w:lineRule="atLeast"/>
              <w:jc w:val="center"/>
              <w:rPr>
                <w:rFonts w:ascii="仿宋" w:eastAsia="仿宋" w:hAnsi="仿宋" w:cs="宋体"/>
                <w:color w:val="000000"/>
                <w:kern w:val="0"/>
                <w:szCs w:val="22"/>
              </w:rPr>
            </w:pPr>
            <w:r>
              <w:rPr>
                <w:rFonts w:ascii="仿宋" w:eastAsia="仿宋" w:hAnsi="仿宋" w:cs="宋体" w:hint="eastAsia"/>
                <w:color w:val="000000"/>
                <w:kern w:val="0"/>
                <w:szCs w:val="22"/>
              </w:rPr>
              <w:t>19705177985</w:t>
            </w:r>
          </w:p>
        </w:tc>
        <w:tc>
          <w:tcPr>
            <w:tcW w:w="1031" w:type="dxa"/>
            <w:tcBorders>
              <w:top w:val="nil"/>
              <w:left w:val="nil"/>
              <w:bottom w:val="single" w:sz="4" w:space="0" w:color="auto"/>
              <w:right w:val="single" w:sz="4" w:space="0" w:color="auto"/>
            </w:tcBorders>
            <w:noWrap/>
            <w:vAlign w:val="center"/>
          </w:tcPr>
          <w:p w14:paraId="41E50584" w14:textId="77777777" w:rsidR="00711FB6" w:rsidRDefault="00251621">
            <w:pPr>
              <w:widowControl/>
              <w:spacing w:line="520" w:lineRule="atLeast"/>
              <w:jc w:val="center"/>
              <w:rPr>
                <w:rFonts w:ascii="等线" w:eastAsia="等线" w:hAnsi="等线" w:cs="宋体"/>
                <w:color w:val="000000"/>
                <w:kern w:val="0"/>
                <w:szCs w:val="22"/>
              </w:rPr>
            </w:pPr>
            <w:r>
              <w:rPr>
                <w:rFonts w:ascii="仿宋" w:eastAsia="仿宋" w:hAnsi="仿宋" w:cs="仿宋" w:hint="eastAsia"/>
                <w:color w:val="000000"/>
                <w:kern w:val="0"/>
                <w:szCs w:val="22"/>
              </w:rPr>
              <w:t>摄影与视频剪辑</w:t>
            </w:r>
          </w:p>
        </w:tc>
      </w:tr>
      <w:tr w:rsidR="00711FB6" w14:paraId="3E5BD73E" w14:textId="77777777">
        <w:trPr>
          <w:trHeight w:val="285"/>
        </w:trPr>
        <w:tc>
          <w:tcPr>
            <w:tcW w:w="1032" w:type="dxa"/>
            <w:tcBorders>
              <w:top w:val="nil"/>
              <w:left w:val="single" w:sz="4" w:space="0" w:color="auto"/>
              <w:bottom w:val="single" w:sz="4" w:space="0" w:color="auto"/>
              <w:right w:val="single" w:sz="4" w:space="0" w:color="auto"/>
            </w:tcBorders>
            <w:noWrap/>
            <w:vAlign w:val="center"/>
          </w:tcPr>
          <w:p w14:paraId="5090B561" w14:textId="77777777" w:rsidR="00711FB6" w:rsidRDefault="00251621">
            <w:pPr>
              <w:widowControl/>
              <w:spacing w:line="520" w:lineRule="atLeast"/>
              <w:jc w:val="center"/>
              <w:rPr>
                <w:rFonts w:ascii="仿宋" w:eastAsia="仿宋" w:hAnsi="仿宋" w:cs="宋体"/>
                <w:color w:val="000000"/>
                <w:kern w:val="0"/>
                <w:szCs w:val="22"/>
              </w:rPr>
            </w:pPr>
            <w:r>
              <w:rPr>
                <w:rFonts w:ascii="仿宋" w:eastAsia="仿宋" w:hAnsi="仿宋" w:cs="宋体" w:hint="eastAsia"/>
                <w:color w:val="000000"/>
                <w:kern w:val="0"/>
                <w:szCs w:val="22"/>
              </w:rPr>
              <w:t>孙小淇</w:t>
            </w:r>
          </w:p>
        </w:tc>
        <w:tc>
          <w:tcPr>
            <w:tcW w:w="2776" w:type="dxa"/>
            <w:tcBorders>
              <w:top w:val="nil"/>
              <w:left w:val="nil"/>
              <w:bottom w:val="single" w:sz="4" w:space="0" w:color="auto"/>
              <w:right w:val="single" w:sz="4" w:space="0" w:color="auto"/>
            </w:tcBorders>
            <w:noWrap/>
            <w:vAlign w:val="center"/>
          </w:tcPr>
          <w:p w14:paraId="6542D524" w14:textId="77777777" w:rsidR="00711FB6" w:rsidRDefault="00251621">
            <w:pPr>
              <w:widowControl/>
              <w:spacing w:line="520" w:lineRule="atLeast"/>
              <w:jc w:val="center"/>
              <w:rPr>
                <w:rFonts w:ascii="仿宋" w:eastAsia="仿宋" w:hAnsi="仿宋" w:cs="宋体"/>
                <w:color w:val="000000"/>
                <w:kern w:val="0"/>
                <w:szCs w:val="22"/>
              </w:rPr>
            </w:pPr>
            <w:r>
              <w:rPr>
                <w:rFonts w:ascii="仿宋" w:eastAsia="仿宋" w:hAnsi="仿宋" w:cs="宋体" w:hint="eastAsia"/>
                <w:color w:val="000000"/>
                <w:kern w:val="0"/>
                <w:szCs w:val="22"/>
              </w:rPr>
              <w:t>经济书院</w:t>
            </w:r>
          </w:p>
        </w:tc>
        <w:tc>
          <w:tcPr>
            <w:tcW w:w="1156" w:type="dxa"/>
            <w:tcBorders>
              <w:top w:val="nil"/>
              <w:left w:val="nil"/>
              <w:bottom w:val="single" w:sz="4" w:space="0" w:color="auto"/>
              <w:right w:val="single" w:sz="4" w:space="0" w:color="auto"/>
            </w:tcBorders>
            <w:noWrap/>
            <w:vAlign w:val="center"/>
          </w:tcPr>
          <w:p w14:paraId="612F22BA" w14:textId="77777777" w:rsidR="00711FB6" w:rsidRDefault="00251621">
            <w:pPr>
              <w:widowControl/>
              <w:spacing w:line="520" w:lineRule="atLeast"/>
              <w:jc w:val="center"/>
              <w:rPr>
                <w:rFonts w:ascii="仿宋" w:eastAsia="仿宋" w:hAnsi="仿宋" w:cs="宋体"/>
                <w:color w:val="000000"/>
                <w:kern w:val="0"/>
                <w:szCs w:val="22"/>
              </w:rPr>
            </w:pPr>
            <w:r>
              <w:rPr>
                <w:rFonts w:ascii="仿宋" w:eastAsia="仿宋" w:hAnsi="仿宋" w:cs="宋体" w:hint="eastAsia"/>
                <w:color w:val="000000"/>
                <w:kern w:val="0"/>
                <w:szCs w:val="22"/>
              </w:rPr>
              <w:t>241098051</w:t>
            </w:r>
          </w:p>
        </w:tc>
        <w:tc>
          <w:tcPr>
            <w:tcW w:w="1405" w:type="dxa"/>
            <w:tcBorders>
              <w:top w:val="nil"/>
              <w:left w:val="nil"/>
              <w:bottom w:val="single" w:sz="4" w:space="0" w:color="auto"/>
              <w:right w:val="single" w:sz="4" w:space="0" w:color="auto"/>
            </w:tcBorders>
            <w:noWrap/>
            <w:vAlign w:val="center"/>
          </w:tcPr>
          <w:p w14:paraId="1239A905" w14:textId="77777777" w:rsidR="00711FB6" w:rsidRDefault="00251621">
            <w:pPr>
              <w:widowControl/>
              <w:spacing w:line="520" w:lineRule="atLeast"/>
              <w:jc w:val="center"/>
              <w:rPr>
                <w:rFonts w:ascii="仿宋" w:eastAsia="仿宋" w:hAnsi="仿宋" w:cs="宋体"/>
                <w:color w:val="000000"/>
                <w:kern w:val="0"/>
                <w:szCs w:val="22"/>
              </w:rPr>
            </w:pPr>
            <w:r>
              <w:rPr>
                <w:rFonts w:ascii="仿宋" w:eastAsia="仿宋" w:hAnsi="仿宋" w:cs="宋体" w:hint="eastAsia"/>
                <w:color w:val="000000"/>
                <w:kern w:val="0"/>
                <w:szCs w:val="22"/>
              </w:rPr>
              <w:t>13921020313</w:t>
            </w:r>
          </w:p>
        </w:tc>
        <w:tc>
          <w:tcPr>
            <w:tcW w:w="1031" w:type="dxa"/>
            <w:tcBorders>
              <w:top w:val="nil"/>
              <w:left w:val="nil"/>
              <w:bottom w:val="single" w:sz="4" w:space="0" w:color="auto"/>
              <w:right w:val="single" w:sz="4" w:space="0" w:color="auto"/>
            </w:tcBorders>
            <w:noWrap/>
            <w:vAlign w:val="center"/>
          </w:tcPr>
          <w:p w14:paraId="6E221CBA" w14:textId="77777777" w:rsidR="00711FB6" w:rsidRDefault="00251621">
            <w:pPr>
              <w:widowControl/>
              <w:spacing w:line="520" w:lineRule="atLeast"/>
              <w:jc w:val="center"/>
              <w:rPr>
                <w:rFonts w:ascii="等线" w:eastAsia="等线" w:hAnsi="等线" w:cs="宋体"/>
                <w:color w:val="000000"/>
                <w:kern w:val="0"/>
                <w:szCs w:val="22"/>
              </w:rPr>
            </w:pPr>
            <w:r>
              <w:rPr>
                <w:rFonts w:ascii="仿宋" w:eastAsia="仿宋" w:hAnsi="仿宋" w:cs="仿宋" w:hint="eastAsia"/>
                <w:color w:val="000000"/>
                <w:kern w:val="0"/>
                <w:szCs w:val="22"/>
              </w:rPr>
              <w:t>公众</w:t>
            </w:r>
            <w:proofErr w:type="gramStart"/>
            <w:r>
              <w:rPr>
                <w:rFonts w:ascii="仿宋" w:eastAsia="仿宋" w:hAnsi="仿宋" w:cs="仿宋" w:hint="eastAsia"/>
                <w:color w:val="000000"/>
                <w:kern w:val="0"/>
                <w:szCs w:val="22"/>
              </w:rPr>
              <w:t>号推文</w:t>
            </w:r>
            <w:proofErr w:type="gramEnd"/>
            <w:r>
              <w:rPr>
                <w:rFonts w:ascii="仿宋" w:eastAsia="仿宋" w:hAnsi="仿宋" w:cs="仿宋" w:hint="eastAsia"/>
                <w:color w:val="000000"/>
                <w:kern w:val="0"/>
                <w:szCs w:val="22"/>
              </w:rPr>
              <w:t>撰写</w:t>
            </w:r>
          </w:p>
        </w:tc>
      </w:tr>
      <w:tr w:rsidR="00711FB6" w14:paraId="470520B7" w14:textId="77777777">
        <w:trPr>
          <w:trHeight w:val="285"/>
        </w:trPr>
        <w:tc>
          <w:tcPr>
            <w:tcW w:w="1032" w:type="dxa"/>
            <w:tcBorders>
              <w:top w:val="nil"/>
              <w:left w:val="single" w:sz="4" w:space="0" w:color="auto"/>
              <w:bottom w:val="single" w:sz="4" w:space="0" w:color="auto"/>
              <w:right w:val="single" w:sz="4" w:space="0" w:color="auto"/>
            </w:tcBorders>
            <w:noWrap/>
            <w:vAlign w:val="center"/>
          </w:tcPr>
          <w:p w14:paraId="00FF4D15" w14:textId="77777777" w:rsidR="00711FB6" w:rsidRDefault="00251621">
            <w:pPr>
              <w:widowControl/>
              <w:spacing w:line="520" w:lineRule="atLeast"/>
              <w:jc w:val="center"/>
              <w:rPr>
                <w:rFonts w:ascii="仿宋" w:eastAsia="仿宋" w:hAnsi="仿宋" w:cs="宋体"/>
                <w:color w:val="000000"/>
                <w:kern w:val="0"/>
                <w:szCs w:val="22"/>
              </w:rPr>
            </w:pPr>
            <w:proofErr w:type="gramStart"/>
            <w:r>
              <w:rPr>
                <w:rFonts w:ascii="仿宋" w:eastAsia="仿宋" w:hAnsi="仿宋" w:cs="宋体" w:hint="eastAsia"/>
                <w:color w:val="000000"/>
                <w:kern w:val="0"/>
                <w:szCs w:val="22"/>
              </w:rPr>
              <w:t>董牧之</w:t>
            </w:r>
            <w:proofErr w:type="gramEnd"/>
          </w:p>
        </w:tc>
        <w:tc>
          <w:tcPr>
            <w:tcW w:w="2776" w:type="dxa"/>
            <w:tcBorders>
              <w:top w:val="nil"/>
              <w:left w:val="nil"/>
              <w:bottom w:val="single" w:sz="4" w:space="0" w:color="auto"/>
              <w:right w:val="single" w:sz="4" w:space="0" w:color="auto"/>
            </w:tcBorders>
            <w:noWrap/>
            <w:vAlign w:val="center"/>
          </w:tcPr>
          <w:p w14:paraId="6A74748E" w14:textId="77777777" w:rsidR="00711FB6" w:rsidRDefault="00251621">
            <w:pPr>
              <w:widowControl/>
              <w:spacing w:line="520" w:lineRule="atLeast"/>
              <w:jc w:val="center"/>
              <w:rPr>
                <w:rFonts w:ascii="仿宋" w:eastAsia="仿宋" w:hAnsi="仿宋" w:cs="宋体"/>
                <w:color w:val="000000"/>
                <w:kern w:val="0"/>
                <w:szCs w:val="22"/>
              </w:rPr>
            </w:pPr>
            <w:r>
              <w:rPr>
                <w:rFonts w:ascii="仿宋" w:eastAsia="仿宋" w:hAnsi="仿宋" w:cs="宋体" w:hint="eastAsia"/>
                <w:color w:val="000000"/>
                <w:kern w:val="0"/>
                <w:szCs w:val="22"/>
              </w:rPr>
              <w:t>计算机学院</w:t>
            </w:r>
          </w:p>
        </w:tc>
        <w:tc>
          <w:tcPr>
            <w:tcW w:w="1156" w:type="dxa"/>
            <w:tcBorders>
              <w:top w:val="nil"/>
              <w:left w:val="nil"/>
              <w:bottom w:val="single" w:sz="4" w:space="0" w:color="auto"/>
              <w:right w:val="single" w:sz="4" w:space="0" w:color="auto"/>
            </w:tcBorders>
            <w:noWrap/>
            <w:vAlign w:val="center"/>
          </w:tcPr>
          <w:p w14:paraId="39310ACF" w14:textId="77777777" w:rsidR="00711FB6" w:rsidRDefault="00251621">
            <w:pPr>
              <w:widowControl/>
              <w:spacing w:line="520" w:lineRule="atLeast"/>
              <w:jc w:val="center"/>
              <w:rPr>
                <w:rFonts w:ascii="仿宋" w:eastAsia="仿宋" w:hAnsi="仿宋" w:cs="宋体"/>
                <w:color w:val="000000"/>
                <w:kern w:val="0"/>
                <w:szCs w:val="22"/>
              </w:rPr>
            </w:pPr>
            <w:r>
              <w:rPr>
                <w:rFonts w:ascii="仿宋" w:eastAsia="仿宋" w:hAnsi="仿宋" w:cs="宋体" w:hint="eastAsia"/>
                <w:color w:val="000000"/>
                <w:kern w:val="0"/>
                <w:szCs w:val="22"/>
              </w:rPr>
              <w:t>241502004</w:t>
            </w:r>
          </w:p>
        </w:tc>
        <w:tc>
          <w:tcPr>
            <w:tcW w:w="1405" w:type="dxa"/>
            <w:tcBorders>
              <w:top w:val="nil"/>
              <w:left w:val="nil"/>
              <w:bottom w:val="single" w:sz="4" w:space="0" w:color="auto"/>
              <w:right w:val="single" w:sz="4" w:space="0" w:color="auto"/>
            </w:tcBorders>
            <w:noWrap/>
            <w:vAlign w:val="center"/>
          </w:tcPr>
          <w:p w14:paraId="7D1CCAD3" w14:textId="77777777" w:rsidR="00711FB6" w:rsidRDefault="00251621">
            <w:pPr>
              <w:widowControl/>
              <w:spacing w:line="520" w:lineRule="atLeast"/>
              <w:jc w:val="center"/>
              <w:rPr>
                <w:rFonts w:ascii="仿宋" w:eastAsia="仿宋" w:hAnsi="仿宋" w:cs="宋体"/>
                <w:color w:val="000000"/>
                <w:kern w:val="0"/>
                <w:szCs w:val="22"/>
              </w:rPr>
            </w:pPr>
            <w:r>
              <w:rPr>
                <w:rFonts w:ascii="仿宋" w:eastAsia="仿宋" w:hAnsi="仿宋" w:cs="宋体" w:hint="eastAsia"/>
                <w:color w:val="000000"/>
                <w:kern w:val="0"/>
                <w:szCs w:val="22"/>
              </w:rPr>
              <w:t>18205129992</w:t>
            </w:r>
          </w:p>
        </w:tc>
        <w:tc>
          <w:tcPr>
            <w:tcW w:w="1031" w:type="dxa"/>
            <w:tcBorders>
              <w:top w:val="nil"/>
              <w:left w:val="nil"/>
              <w:bottom w:val="single" w:sz="4" w:space="0" w:color="auto"/>
              <w:right w:val="single" w:sz="4" w:space="0" w:color="auto"/>
            </w:tcBorders>
            <w:noWrap/>
            <w:vAlign w:val="center"/>
          </w:tcPr>
          <w:p w14:paraId="658BA199" w14:textId="77777777" w:rsidR="00711FB6" w:rsidRDefault="00251621">
            <w:pPr>
              <w:widowControl/>
              <w:spacing w:line="520" w:lineRule="atLeast"/>
              <w:jc w:val="center"/>
              <w:rPr>
                <w:rFonts w:ascii="等线" w:eastAsia="等线" w:hAnsi="等线" w:cs="宋体"/>
                <w:color w:val="000000"/>
                <w:kern w:val="0"/>
                <w:szCs w:val="22"/>
              </w:rPr>
            </w:pPr>
            <w:r>
              <w:rPr>
                <w:rFonts w:ascii="仿宋" w:eastAsia="仿宋" w:hAnsi="仿宋" w:cs="仿宋" w:hint="eastAsia"/>
                <w:color w:val="000000"/>
                <w:kern w:val="0"/>
                <w:szCs w:val="22"/>
              </w:rPr>
              <w:t>建立运河桥梁文化网页</w:t>
            </w:r>
          </w:p>
        </w:tc>
      </w:tr>
      <w:tr w:rsidR="00711FB6" w14:paraId="2975C2DD" w14:textId="77777777">
        <w:trPr>
          <w:trHeight w:val="285"/>
        </w:trPr>
        <w:tc>
          <w:tcPr>
            <w:tcW w:w="1032" w:type="dxa"/>
            <w:tcBorders>
              <w:top w:val="nil"/>
              <w:left w:val="single" w:sz="4" w:space="0" w:color="auto"/>
              <w:bottom w:val="single" w:sz="4" w:space="0" w:color="auto"/>
              <w:right w:val="single" w:sz="4" w:space="0" w:color="auto"/>
            </w:tcBorders>
            <w:noWrap/>
            <w:vAlign w:val="center"/>
          </w:tcPr>
          <w:p w14:paraId="4F735597" w14:textId="77777777" w:rsidR="00711FB6" w:rsidRDefault="00251621">
            <w:pPr>
              <w:widowControl/>
              <w:spacing w:line="520" w:lineRule="atLeast"/>
              <w:jc w:val="center"/>
              <w:rPr>
                <w:rFonts w:ascii="仿宋" w:eastAsia="仿宋" w:hAnsi="仿宋" w:cs="宋体"/>
                <w:color w:val="000000"/>
                <w:kern w:val="0"/>
                <w:szCs w:val="22"/>
              </w:rPr>
            </w:pPr>
            <w:r>
              <w:rPr>
                <w:rFonts w:ascii="仿宋" w:eastAsia="仿宋" w:hAnsi="仿宋" w:cs="宋体" w:hint="eastAsia"/>
                <w:color w:val="000000"/>
                <w:kern w:val="0"/>
                <w:szCs w:val="22"/>
              </w:rPr>
              <w:t>赵煊泽</w:t>
            </w:r>
          </w:p>
        </w:tc>
        <w:tc>
          <w:tcPr>
            <w:tcW w:w="2776" w:type="dxa"/>
            <w:tcBorders>
              <w:top w:val="nil"/>
              <w:left w:val="nil"/>
              <w:bottom w:val="single" w:sz="4" w:space="0" w:color="auto"/>
              <w:right w:val="single" w:sz="4" w:space="0" w:color="auto"/>
            </w:tcBorders>
            <w:noWrap/>
            <w:vAlign w:val="center"/>
          </w:tcPr>
          <w:p w14:paraId="5A398F47" w14:textId="77777777" w:rsidR="00711FB6" w:rsidRDefault="00251621">
            <w:pPr>
              <w:widowControl/>
              <w:spacing w:line="520" w:lineRule="atLeast"/>
              <w:jc w:val="center"/>
              <w:rPr>
                <w:rFonts w:ascii="仿宋" w:eastAsia="仿宋" w:hAnsi="仿宋" w:cs="宋体"/>
                <w:color w:val="000000"/>
                <w:kern w:val="0"/>
                <w:szCs w:val="22"/>
              </w:rPr>
            </w:pPr>
            <w:r>
              <w:rPr>
                <w:rFonts w:ascii="仿宋" w:eastAsia="仿宋" w:hAnsi="仿宋" w:cs="宋体" w:hint="eastAsia"/>
                <w:color w:val="000000"/>
                <w:kern w:val="0"/>
                <w:szCs w:val="22"/>
              </w:rPr>
              <w:t>工程管理学院</w:t>
            </w:r>
          </w:p>
        </w:tc>
        <w:tc>
          <w:tcPr>
            <w:tcW w:w="1156" w:type="dxa"/>
            <w:tcBorders>
              <w:top w:val="nil"/>
              <w:left w:val="nil"/>
              <w:bottom w:val="single" w:sz="4" w:space="0" w:color="auto"/>
              <w:right w:val="single" w:sz="4" w:space="0" w:color="auto"/>
            </w:tcBorders>
            <w:noWrap/>
            <w:vAlign w:val="center"/>
          </w:tcPr>
          <w:p w14:paraId="399F845C" w14:textId="77777777" w:rsidR="00711FB6" w:rsidRDefault="00251621">
            <w:pPr>
              <w:widowControl/>
              <w:spacing w:line="520" w:lineRule="atLeast"/>
              <w:jc w:val="center"/>
              <w:rPr>
                <w:rFonts w:ascii="仿宋" w:eastAsia="仿宋" w:hAnsi="仿宋" w:cs="宋体"/>
                <w:color w:val="000000"/>
                <w:kern w:val="0"/>
                <w:szCs w:val="22"/>
              </w:rPr>
            </w:pPr>
            <w:r>
              <w:rPr>
                <w:rFonts w:ascii="仿宋" w:eastAsia="仿宋" w:hAnsi="仿宋" w:cs="宋体" w:hint="eastAsia"/>
                <w:color w:val="000000"/>
                <w:kern w:val="0"/>
                <w:szCs w:val="22"/>
              </w:rPr>
              <w:t>241276015</w:t>
            </w:r>
          </w:p>
        </w:tc>
        <w:tc>
          <w:tcPr>
            <w:tcW w:w="1405" w:type="dxa"/>
            <w:tcBorders>
              <w:top w:val="nil"/>
              <w:left w:val="nil"/>
              <w:bottom w:val="single" w:sz="4" w:space="0" w:color="auto"/>
              <w:right w:val="single" w:sz="4" w:space="0" w:color="auto"/>
            </w:tcBorders>
            <w:noWrap/>
            <w:vAlign w:val="center"/>
          </w:tcPr>
          <w:p w14:paraId="119C8D19" w14:textId="77777777" w:rsidR="00711FB6" w:rsidRDefault="00251621">
            <w:pPr>
              <w:widowControl/>
              <w:spacing w:line="520" w:lineRule="atLeast"/>
              <w:jc w:val="center"/>
              <w:rPr>
                <w:rFonts w:ascii="仿宋" w:eastAsia="仿宋" w:hAnsi="仿宋" w:cs="宋体"/>
                <w:color w:val="000000"/>
                <w:kern w:val="0"/>
                <w:szCs w:val="22"/>
              </w:rPr>
            </w:pPr>
            <w:r>
              <w:rPr>
                <w:rFonts w:ascii="仿宋" w:eastAsia="仿宋" w:hAnsi="仿宋" w:cs="宋体" w:hint="eastAsia"/>
                <w:color w:val="000000"/>
                <w:kern w:val="0"/>
                <w:szCs w:val="22"/>
              </w:rPr>
              <w:t>18261338288</w:t>
            </w:r>
          </w:p>
        </w:tc>
        <w:tc>
          <w:tcPr>
            <w:tcW w:w="1031" w:type="dxa"/>
            <w:tcBorders>
              <w:top w:val="nil"/>
              <w:left w:val="nil"/>
              <w:bottom w:val="single" w:sz="4" w:space="0" w:color="auto"/>
              <w:right w:val="single" w:sz="4" w:space="0" w:color="auto"/>
            </w:tcBorders>
            <w:noWrap/>
            <w:vAlign w:val="center"/>
          </w:tcPr>
          <w:p w14:paraId="45F57579" w14:textId="77777777" w:rsidR="00711FB6" w:rsidRDefault="00251621">
            <w:pPr>
              <w:widowControl/>
              <w:spacing w:line="520" w:lineRule="atLeast"/>
              <w:jc w:val="center"/>
              <w:rPr>
                <w:rFonts w:ascii="等线" w:eastAsia="等线" w:hAnsi="等线" w:cs="宋体"/>
                <w:color w:val="000000"/>
                <w:kern w:val="0"/>
                <w:szCs w:val="22"/>
              </w:rPr>
            </w:pPr>
            <w:r>
              <w:rPr>
                <w:rFonts w:ascii="仿宋" w:eastAsia="仿宋" w:hAnsi="仿宋" w:cs="仿宋" w:hint="eastAsia"/>
                <w:color w:val="000000"/>
                <w:kern w:val="0"/>
                <w:szCs w:val="22"/>
              </w:rPr>
              <w:t>建立运河桥梁文化网页</w:t>
            </w:r>
          </w:p>
        </w:tc>
      </w:tr>
      <w:tr w:rsidR="00711FB6" w14:paraId="77BB1E5A" w14:textId="77777777">
        <w:trPr>
          <w:trHeight w:val="285"/>
        </w:trPr>
        <w:tc>
          <w:tcPr>
            <w:tcW w:w="1032" w:type="dxa"/>
            <w:tcBorders>
              <w:top w:val="nil"/>
              <w:left w:val="single" w:sz="4" w:space="0" w:color="auto"/>
              <w:bottom w:val="single" w:sz="4" w:space="0" w:color="auto"/>
              <w:right w:val="single" w:sz="4" w:space="0" w:color="auto"/>
            </w:tcBorders>
            <w:noWrap/>
            <w:vAlign w:val="center"/>
          </w:tcPr>
          <w:p w14:paraId="310DA451" w14:textId="77777777" w:rsidR="00711FB6" w:rsidRDefault="00251621">
            <w:pPr>
              <w:widowControl/>
              <w:spacing w:line="520" w:lineRule="atLeast"/>
              <w:jc w:val="center"/>
              <w:rPr>
                <w:rFonts w:ascii="仿宋" w:eastAsia="仿宋" w:hAnsi="仿宋" w:cs="宋体"/>
                <w:color w:val="000000"/>
                <w:kern w:val="0"/>
                <w:szCs w:val="22"/>
              </w:rPr>
            </w:pPr>
            <w:r>
              <w:rPr>
                <w:rFonts w:ascii="仿宋" w:eastAsia="仿宋" w:hAnsi="仿宋" w:cs="宋体" w:hint="eastAsia"/>
                <w:color w:val="000000"/>
                <w:kern w:val="0"/>
                <w:szCs w:val="22"/>
              </w:rPr>
              <w:t>程倪一</w:t>
            </w:r>
            <w:r>
              <w:rPr>
                <w:rFonts w:ascii="仿宋" w:eastAsia="仿宋" w:hAnsi="仿宋" w:cs="宋体" w:hint="eastAsia"/>
                <w:color w:val="000000"/>
                <w:kern w:val="0"/>
                <w:szCs w:val="22"/>
              </w:rPr>
              <w:lastRenderedPageBreak/>
              <w:t>诺</w:t>
            </w:r>
          </w:p>
        </w:tc>
        <w:tc>
          <w:tcPr>
            <w:tcW w:w="2776" w:type="dxa"/>
            <w:tcBorders>
              <w:top w:val="nil"/>
              <w:left w:val="nil"/>
              <w:bottom w:val="single" w:sz="4" w:space="0" w:color="auto"/>
              <w:right w:val="single" w:sz="4" w:space="0" w:color="auto"/>
            </w:tcBorders>
            <w:noWrap/>
            <w:vAlign w:val="center"/>
          </w:tcPr>
          <w:p w14:paraId="31839677" w14:textId="77777777" w:rsidR="00711FB6" w:rsidRDefault="00251621">
            <w:pPr>
              <w:widowControl/>
              <w:spacing w:line="520" w:lineRule="atLeast"/>
              <w:jc w:val="center"/>
              <w:rPr>
                <w:rFonts w:ascii="仿宋" w:eastAsia="仿宋" w:hAnsi="仿宋" w:cs="宋体"/>
                <w:color w:val="000000"/>
                <w:kern w:val="0"/>
                <w:szCs w:val="22"/>
              </w:rPr>
            </w:pPr>
            <w:r>
              <w:rPr>
                <w:rFonts w:ascii="仿宋" w:eastAsia="仿宋" w:hAnsi="仿宋" w:cs="宋体" w:hint="eastAsia"/>
                <w:color w:val="000000"/>
                <w:kern w:val="0"/>
                <w:szCs w:val="22"/>
              </w:rPr>
              <w:lastRenderedPageBreak/>
              <w:t>现代工程与应用科学学院</w:t>
            </w:r>
          </w:p>
        </w:tc>
        <w:tc>
          <w:tcPr>
            <w:tcW w:w="1156" w:type="dxa"/>
            <w:tcBorders>
              <w:top w:val="nil"/>
              <w:left w:val="nil"/>
              <w:bottom w:val="single" w:sz="4" w:space="0" w:color="auto"/>
              <w:right w:val="single" w:sz="4" w:space="0" w:color="auto"/>
            </w:tcBorders>
            <w:noWrap/>
            <w:vAlign w:val="center"/>
          </w:tcPr>
          <w:p w14:paraId="6062601D" w14:textId="77777777" w:rsidR="00711FB6" w:rsidRDefault="00251621">
            <w:pPr>
              <w:widowControl/>
              <w:spacing w:line="520" w:lineRule="atLeast"/>
              <w:jc w:val="center"/>
              <w:rPr>
                <w:rFonts w:ascii="仿宋" w:eastAsia="仿宋" w:hAnsi="仿宋" w:cs="宋体"/>
                <w:color w:val="000000"/>
                <w:kern w:val="0"/>
                <w:szCs w:val="22"/>
              </w:rPr>
            </w:pPr>
            <w:r>
              <w:rPr>
                <w:rFonts w:ascii="仿宋" w:eastAsia="仿宋" w:hAnsi="仿宋" w:cs="宋体" w:hint="eastAsia"/>
                <w:color w:val="000000"/>
                <w:kern w:val="0"/>
                <w:szCs w:val="22"/>
              </w:rPr>
              <w:t>241870106</w:t>
            </w:r>
          </w:p>
        </w:tc>
        <w:tc>
          <w:tcPr>
            <w:tcW w:w="1405" w:type="dxa"/>
            <w:tcBorders>
              <w:top w:val="nil"/>
              <w:left w:val="nil"/>
              <w:bottom w:val="single" w:sz="4" w:space="0" w:color="auto"/>
              <w:right w:val="single" w:sz="4" w:space="0" w:color="auto"/>
            </w:tcBorders>
            <w:noWrap/>
            <w:vAlign w:val="center"/>
          </w:tcPr>
          <w:p w14:paraId="0829F24B" w14:textId="77777777" w:rsidR="00711FB6" w:rsidRDefault="00251621">
            <w:pPr>
              <w:widowControl/>
              <w:spacing w:line="520" w:lineRule="atLeast"/>
              <w:jc w:val="center"/>
              <w:rPr>
                <w:rFonts w:ascii="仿宋" w:eastAsia="仿宋" w:hAnsi="仿宋" w:cs="宋体"/>
                <w:color w:val="000000"/>
                <w:kern w:val="0"/>
                <w:szCs w:val="22"/>
              </w:rPr>
            </w:pPr>
            <w:r>
              <w:rPr>
                <w:rFonts w:ascii="仿宋" w:eastAsia="仿宋" w:hAnsi="仿宋" w:cs="宋体" w:hint="eastAsia"/>
                <w:color w:val="000000"/>
                <w:kern w:val="0"/>
                <w:szCs w:val="22"/>
              </w:rPr>
              <w:t>17301473769</w:t>
            </w:r>
          </w:p>
        </w:tc>
        <w:tc>
          <w:tcPr>
            <w:tcW w:w="1031" w:type="dxa"/>
            <w:tcBorders>
              <w:top w:val="nil"/>
              <w:left w:val="nil"/>
              <w:bottom w:val="single" w:sz="4" w:space="0" w:color="auto"/>
              <w:right w:val="single" w:sz="4" w:space="0" w:color="auto"/>
            </w:tcBorders>
            <w:noWrap/>
            <w:vAlign w:val="center"/>
          </w:tcPr>
          <w:p w14:paraId="23E9D5AB" w14:textId="77777777" w:rsidR="00711FB6" w:rsidRDefault="00251621">
            <w:pPr>
              <w:widowControl/>
              <w:spacing w:line="520" w:lineRule="atLeast"/>
              <w:jc w:val="center"/>
              <w:rPr>
                <w:rFonts w:ascii="等线" w:eastAsia="等线" w:hAnsi="等线" w:cs="宋体"/>
                <w:color w:val="000000"/>
                <w:kern w:val="0"/>
                <w:szCs w:val="22"/>
              </w:rPr>
            </w:pPr>
            <w:r>
              <w:rPr>
                <w:rFonts w:ascii="仿宋" w:eastAsia="仿宋" w:hAnsi="仿宋" w:cs="仿宋" w:hint="eastAsia"/>
                <w:color w:val="000000"/>
                <w:kern w:val="0"/>
                <w:szCs w:val="22"/>
              </w:rPr>
              <w:t>设计问</w:t>
            </w:r>
            <w:r>
              <w:rPr>
                <w:rFonts w:ascii="仿宋" w:eastAsia="仿宋" w:hAnsi="仿宋" w:cs="仿宋" w:hint="eastAsia"/>
                <w:color w:val="000000"/>
                <w:kern w:val="0"/>
                <w:szCs w:val="22"/>
              </w:rPr>
              <w:lastRenderedPageBreak/>
              <w:t>卷，线上发放，统计数据</w:t>
            </w:r>
          </w:p>
        </w:tc>
      </w:tr>
      <w:tr w:rsidR="00711FB6" w14:paraId="2A113163" w14:textId="77777777">
        <w:trPr>
          <w:trHeight w:val="285"/>
        </w:trPr>
        <w:tc>
          <w:tcPr>
            <w:tcW w:w="1032" w:type="dxa"/>
            <w:tcBorders>
              <w:top w:val="nil"/>
              <w:left w:val="single" w:sz="4" w:space="0" w:color="auto"/>
              <w:bottom w:val="single" w:sz="4" w:space="0" w:color="auto"/>
              <w:right w:val="single" w:sz="4" w:space="0" w:color="auto"/>
            </w:tcBorders>
            <w:noWrap/>
            <w:vAlign w:val="center"/>
          </w:tcPr>
          <w:p w14:paraId="094E7CC6" w14:textId="77777777" w:rsidR="00711FB6" w:rsidRDefault="00251621">
            <w:pPr>
              <w:widowControl/>
              <w:spacing w:line="520" w:lineRule="atLeast"/>
              <w:jc w:val="center"/>
              <w:rPr>
                <w:rFonts w:ascii="仿宋" w:eastAsia="仿宋" w:hAnsi="仿宋" w:cs="宋体"/>
                <w:color w:val="000000"/>
                <w:kern w:val="0"/>
                <w:szCs w:val="22"/>
              </w:rPr>
            </w:pPr>
            <w:r>
              <w:rPr>
                <w:rFonts w:ascii="仿宋" w:eastAsia="仿宋" w:hAnsi="仿宋" w:cs="宋体" w:hint="eastAsia"/>
                <w:color w:val="000000"/>
                <w:kern w:val="0"/>
                <w:szCs w:val="22"/>
              </w:rPr>
              <w:lastRenderedPageBreak/>
              <w:t>胡子博</w:t>
            </w:r>
          </w:p>
        </w:tc>
        <w:tc>
          <w:tcPr>
            <w:tcW w:w="2776" w:type="dxa"/>
            <w:tcBorders>
              <w:top w:val="nil"/>
              <w:left w:val="nil"/>
              <w:bottom w:val="single" w:sz="4" w:space="0" w:color="auto"/>
              <w:right w:val="single" w:sz="4" w:space="0" w:color="auto"/>
            </w:tcBorders>
            <w:noWrap/>
            <w:vAlign w:val="center"/>
          </w:tcPr>
          <w:p w14:paraId="063282E9" w14:textId="77777777" w:rsidR="00711FB6" w:rsidRDefault="00251621">
            <w:pPr>
              <w:widowControl/>
              <w:spacing w:line="520" w:lineRule="atLeast"/>
              <w:jc w:val="center"/>
              <w:rPr>
                <w:rFonts w:ascii="仿宋" w:eastAsia="仿宋" w:hAnsi="仿宋" w:cs="宋体"/>
                <w:color w:val="000000"/>
                <w:kern w:val="0"/>
                <w:szCs w:val="22"/>
              </w:rPr>
            </w:pPr>
            <w:r>
              <w:rPr>
                <w:rFonts w:ascii="仿宋" w:eastAsia="仿宋" w:hAnsi="仿宋" w:cs="宋体" w:hint="eastAsia"/>
                <w:color w:val="000000"/>
                <w:kern w:val="0"/>
                <w:szCs w:val="22"/>
              </w:rPr>
              <w:t>物理学院</w:t>
            </w:r>
          </w:p>
        </w:tc>
        <w:tc>
          <w:tcPr>
            <w:tcW w:w="1156" w:type="dxa"/>
            <w:tcBorders>
              <w:top w:val="nil"/>
              <w:left w:val="nil"/>
              <w:bottom w:val="single" w:sz="4" w:space="0" w:color="auto"/>
              <w:right w:val="single" w:sz="4" w:space="0" w:color="auto"/>
            </w:tcBorders>
            <w:noWrap/>
            <w:vAlign w:val="center"/>
          </w:tcPr>
          <w:p w14:paraId="3C58FF3E" w14:textId="77777777" w:rsidR="00711FB6" w:rsidRDefault="00251621">
            <w:pPr>
              <w:widowControl/>
              <w:spacing w:line="520" w:lineRule="atLeast"/>
              <w:jc w:val="center"/>
              <w:rPr>
                <w:rFonts w:ascii="仿宋" w:eastAsia="仿宋" w:hAnsi="仿宋" w:cs="宋体"/>
                <w:color w:val="000000"/>
                <w:kern w:val="0"/>
                <w:szCs w:val="22"/>
              </w:rPr>
            </w:pPr>
            <w:r>
              <w:rPr>
                <w:rFonts w:ascii="仿宋" w:eastAsia="仿宋" w:hAnsi="仿宋" w:cs="宋体" w:hint="eastAsia"/>
                <w:color w:val="000000"/>
                <w:kern w:val="0"/>
                <w:szCs w:val="22"/>
              </w:rPr>
              <w:t>241840088</w:t>
            </w:r>
          </w:p>
        </w:tc>
        <w:tc>
          <w:tcPr>
            <w:tcW w:w="1405" w:type="dxa"/>
            <w:tcBorders>
              <w:top w:val="nil"/>
              <w:left w:val="nil"/>
              <w:bottom w:val="single" w:sz="4" w:space="0" w:color="auto"/>
              <w:right w:val="single" w:sz="4" w:space="0" w:color="auto"/>
            </w:tcBorders>
            <w:noWrap/>
            <w:vAlign w:val="center"/>
          </w:tcPr>
          <w:p w14:paraId="53CE2C3F" w14:textId="77777777" w:rsidR="00711FB6" w:rsidRDefault="00251621">
            <w:pPr>
              <w:widowControl/>
              <w:spacing w:line="520" w:lineRule="atLeast"/>
              <w:jc w:val="center"/>
              <w:rPr>
                <w:rFonts w:ascii="仿宋" w:eastAsia="仿宋" w:hAnsi="仿宋" w:cs="宋体"/>
                <w:color w:val="000000"/>
                <w:kern w:val="0"/>
                <w:szCs w:val="22"/>
              </w:rPr>
            </w:pPr>
            <w:r>
              <w:rPr>
                <w:rFonts w:ascii="仿宋" w:eastAsia="仿宋" w:hAnsi="仿宋" w:cs="宋体" w:hint="eastAsia"/>
                <w:color w:val="000000"/>
                <w:kern w:val="0"/>
                <w:szCs w:val="22"/>
              </w:rPr>
              <w:t>19851886885</w:t>
            </w:r>
          </w:p>
        </w:tc>
        <w:tc>
          <w:tcPr>
            <w:tcW w:w="1031" w:type="dxa"/>
            <w:tcBorders>
              <w:top w:val="nil"/>
              <w:left w:val="nil"/>
              <w:bottom w:val="single" w:sz="4" w:space="0" w:color="auto"/>
              <w:right w:val="single" w:sz="4" w:space="0" w:color="auto"/>
            </w:tcBorders>
            <w:noWrap/>
            <w:vAlign w:val="center"/>
          </w:tcPr>
          <w:p w14:paraId="618CDE08" w14:textId="77777777" w:rsidR="00711FB6" w:rsidRDefault="00251621">
            <w:pPr>
              <w:widowControl/>
              <w:spacing w:line="520" w:lineRule="atLeast"/>
              <w:jc w:val="center"/>
              <w:rPr>
                <w:rFonts w:ascii="等线" w:eastAsia="等线" w:hAnsi="等线" w:cs="宋体"/>
                <w:color w:val="000000"/>
                <w:kern w:val="0"/>
                <w:szCs w:val="22"/>
              </w:rPr>
            </w:pPr>
            <w:r>
              <w:rPr>
                <w:rFonts w:ascii="仿宋" w:eastAsia="仿宋" w:hAnsi="仿宋" w:cs="仿宋" w:hint="eastAsia"/>
                <w:color w:val="000000"/>
                <w:kern w:val="0"/>
                <w:szCs w:val="22"/>
              </w:rPr>
              <w:t>调研报告撰写</w:t>
            </w:r>
          </w:p>
        </w:tc>
      </w:tr>
      <w:tr w:rsidR="00711FB6" w14:paraId="05BC6061" w14:textId="77777777">
        <w:trPr>
          <w:trHeight w:val="285"/>
        </w:trPr>
        <w:tc>
          <w:tcPr>
            <w:tcW w:w="1032" w:type="dxa"/>
            <w:tcBorders>
              <w:top w:val="nil"/>
              <w:left w:val="single" w:sz="4" w:space="0" w:color="auto"/>
              <w:bottom w:val="single" w:sz="4" w:space="0" w:color="auto"/>
              <w:right w:val="single" w:sz="4" w:space="0" w:color="auto"/>
            </w:tcBorders>
            <w:noWrap/>
            <w:vAlign w:val="center"/>
          </w:tcPr>
          <w:p w14:paraId="390531CF" w14:textId="77777777" w:rsidR="00711FB6" w:rsidRDefault="00251621">
            <w:pPr>
              <w:widowControl/>
              <w:spacing w:line="520" w:lineRule="atLeast"/>
              <w:jc w:val="center"/>
              <w:rPr>
                <w:rFonts w:ascii="仿宋" w:eastAsia="仿宋" w:hAnsi="仿宋" w:cs="宋体"/>
                <w:color w:val="000000"/>
                <w:kern w:val="0"/>
                <w:szCs w:val="22"/>
              </w:rPr>
            </w:pPr>
            <w:r>
              <w:rPr>
                <w:rFonts w:ascii="仿宋" w:eastAsia="仿宋" w:hAnsi="仿宋" w:cs="宋体" w:hint="eastAsia"/>
                <w:color w:val="000000"/>
                <w:kern w:val="0"/>
                <w:szCs w:val="22"/>
              </w:rPr>
              <w:t>吴一澈</w:t>
            </w:r>
          </w:p>
        </w:tc>
        <w:tc>
          <w:tcPr>
            <w:tcW w:w="2776" w:type="dxa"/>
            <w:tcBorders>
              <w:top w:val="nil"/>
              <w:left w:val="nil"/>
              <w:bottom w:val="single" w:sz="4" w:space="0" w:color="auto"/>
              <w:right w:val="single" w:sz="4" w:space="0" w:color="auto"/>
            </w:tcBorders>
            <w:noWrap/>
            <w:vAlign w:val="center"/>
          </w:tcPr>
          <w:p w14:paraId="0CA9512F" w14:textId="77777777" w:rsidR="00711FB6" w:rsidRDefault="00251621">
            <w:pPr>
              <w:widowControl/>
              <w:spacing w:line="520" w:lineRule="atLeast"/>
              <w:jc w:val="center"/>
              <w:rPr>
                <w:rFonts w:ascii="仿宋" w:eastAsia="仿宋" w:hAnsi="仿宋" w:cs="宋体"/>
                <w:color w:val="000000"/>
                <w:kern w:val="0"/>
                <w:szCs w:val="22"/>
              </w:rPr>
            </w:pPr>
            <w:r>
              <w:rPr>
                <w:rFonts w:ascii="仿宋" w:eastAsia="仿宋" w:hAnsi="仿宋" w:cs="宋体" w:hint="eastAsia"/>
                <w:color w:val="000000"/>
                <w:kern w:val="0"/>
                <w:szCs w:val="22"/>
              </w:rPr>
              <w:t>现代工程与应用科学学院</w:t>
            </w:r>
          </w:p>
        </w:tc>
        <w:tc>
          <w:tcPr>
            <w:tcW w:w="1156" w:type="dxa"/>
            <w:tcBorders>
              <w:top w:val="nil"/>
              <w:left w:val="nil"/>
              <w:bottom w:val="single" w:sz="4" w:space="0" w:color="auto"/>
              <w:right w:val="single" w:sz="4" w:space="0" w:color="auto"/>
            </w:tcBorders>
            <w:noWrap/>
            <w:vAlign w:val="center"/>
          </w:tcPr>
          <w:p w14:paraId="37829F89" w14:textId="77777777" w:rsidR="00711FB6" w:rsidRDefault="00251621">
            <w:pPr>
              <w:widowControl/>
              <w:spacing w:line="520" w:lineRule="atLeast"/>
              <w:jc w:val="center"/>
              <w:rPr>
                <w:rFonts w:ascii="仿宋" w:eastAsia="仿宋" w:hAnsi="仿宋" w:cs="宋体"/>
                <w:color w:val="000000"/>
                <w:kern w:val="0"/>
                <w:szCs w:val="22"/>
              </w:rPr>
            </w:pPr>
            <w:r>
              <w:rPr>
                <w:rFonts w:ascii="仿宋" w:eastAsia="仿宋" w:hAnsi="仿宋" w:cs="宋体" w:hint="eastAsia"/>
                <w:color w:val="000000"/>
                <w:kern w:val="0"/>
                <w:szCs w:val="22"/>
              </w:rPr>
              <w:t>241870217</w:t>
            </w:r>
          </w:p>
        </w:tc>
        <w:tc>
          <w:tcPr>
            <w:tcW w:w="1405" w:type="dxa"/>
            <w:tcBorders>
              <w:top w:val="nil"/>
              <w:left w:val="nil"/>
              <w:bottom w:val="single" w:sz="4" w:space="0" w:color="auto"/>
              <w:right w:val="single" w:sz="4" w:space="0" w:color="auto"/>
            </w:tcBorders>
            <w:noWrap/>
            <w:vAlign w:val="center"/>
          </w:tcPr>
          <w:p w14:paraId="4EE72FFD" w14:textId="77777777" w:rsidR="00711FB6" w:rsidRDefault="00251621">
            <w:pPr>
              <w:widowControl/>
              <w:spacing w:line="520" w:lineRule="atLeast"/>
              <w:jc w:val="center"/>
              <w:rPr>
                <w:rFonts w:ascii="仿宋" w:eastAsia="仿宋" w:hAnsi="仿宋" w:cs="宋体"/>
                <w:color w:val="000000"/>
                <w:kern w:val="0"/>
                <w:szCs w:val="22"/>
              </w:rPr>
            </w:pPr>
            <w:r>
              <w:rPr>
                <w:rFonts w:ascii="仿宋" w:eastAsia="仿宋" w:hAnsi="仿宋" w:cs="宋体" w:hint="eastAsia"/>
                <w:color w:val="000000"/>
                <w:kern w:val="0"/>
                <w:szCs w:val="22"/>
              </w:rPr>
              <w:t>19031078071</w:t>
            </w:r>
          </w:p>
        </w:tc>
        <w:tc>
          <w:tcPr>
            <w:tcW w:w="1031" w:type="dxa"/>
            <w:tcBorders>
              <w:top w:val="nil"/>
              <w:left w:val="nil"/>
              <w:bottom w:val="single" w:sz="4" w:space="0" w:color="auto"/>
              <w:right w:val="single" w:sz="4" w:space="0" w:color="auto"/>
            </w:tcBorders>
            <w:noWrap/>
            <w:vAlign w:val="center"/>
          </w:tcPr>
          <w:p w14:paraId="0CF93AF0" w14:textId="77777777" w:rsidR="00711FB6" w:rsidRDefault="00251621">
            <w:pPr>
              <w:widowControl/>
              <w:spacing w:line="520" w:lineRule="atLeast"/>
              <w:jc w:val="center"/>
              <w:rPr>
                <w:rFonts w:ascii="等线" w:eastAsia="等线" w:hAnsi="等线" w:cs="宋体"/>
                <w:color w:val="000000"/>
                <w:kern w:val="0"/>
                <w:szCs w:val="22"/>
              </w:rPr>
            </w:pPr>
            <w:r>
              <w:rPr>
                <w:rFonts w:ascii="仿宋" w:eastAsia="仿宋" w:hAnsi="仿宋" w:cs="仿宋" w:hint="eastAsia"/>
                <w:color w:val="000000"/>
                <w:kern w:val="0"/>
                <w:szCs w:val="22"/>
              </w:rPr>
              <w:t>中期简报撰写，</w:t>
            </w:r>
            <w:proofErr w:type="gramStart"/>
            <w:r>
              <w:rPr>
                <w:rFonts w:ascii="仿宋" w:eastAsia="仿宋" w:hAnsi="仿宋" w:cs="仿宋" w:hint="eastAsia"/>
                <w:color w:val="000000"/>
                <w:kern w:val="0"/>
                <w:szCs w:val="22"/>
              </w:rPr>
              <w:t>推文撰写</w:t>
            </w:r>
            <w:proofErr w:type="gramEnd"/>
          </w:p>
        </w:tc>
      </w:tr>
    </w:tbl>
    <w:p w14:paraId="7F210D29" w14:textId="77777777" w:rsidR="00711FB6" w:rsidRDefault="00711FB6">
      <w:pPr>
        <w:spacing w:line="520" w:lineRule="atLeast"/>
        <w:rPr>
          <w:rFonts w:ascii="仿宋" w:eastAsia="仿宋" w:hAnsi="仿宋"/>
          <w:sz w:val="32"/>
          <w:szCs w:val="32"/>
        </w:rPr>
      </w:pPr>
    </w:p>
    <w:p w14:paraId="2200FD54" w14:textId="77777777" w:rsidR="00711FB6" w:rsidRDefault="00711FB6">
      <w:pPr>
        <w:spacing w:line="520" w:lineRule="atLeast"/>
      </w:pPr>
    </w:p>
    <w:p w14:paraId="7D285368" w14:textId="77777777" w:rsidR="00711FB6" w:rsidRDefault="00251621">
      <w:pPr>
        <w:spacing w:line="520" w:lineRule="atLeast"/>
        <w:rPr>
          <w:rFonts w:ascii="黑体" w:eastAsia="黑体" w:hAnsi="黑体" w:cs="黑体"/>
          <w:b/>
          <w:bCs/>
          <w:sz w:val="32"/>
          <w:szCs w:val="32"/>
        </w:rPr>
      </w:pPr>
      <w:r>
        <w:rPr>
          <w:rFonts w:ascii="黑体" w:eastAsia="黑体" w:hAnsi="黑体" w:cs="黑体" w:hint="eastAsia"/>
          <w:b/>
          <w:bCs/>
          <w:sz w:val="32"/>
          <w:szCs w:val="32"/>
        </w:rPr>
        <w:t>参考文献</w:t>
      </w:r>
    </w:p>
    <w:p w14:paraId="0D5554EE" w14:textId="77777777" w:rsidR="00711FB6" w:rsidRDefault="00251621">
      <w:pPr>
        <w:numPr>
          <w:ilvl w:val="0"/>
          <w:numId w:val="1"/>
        </w:numPr>
        <w:spacing w:line="520" w:lineRule="atLeast"/>
        <w:rPr>
          <w:rFonts w:ascii="宋体" w:eastAsia="宋体" w:hAnsi="宋体" w:cs="宋体"/>
          <w:sz w:val="24"/>
        </w:rPr>
      </w:pPr>
      <w:bookmarkStart w:id="77" w:name="_Ref18382"/>
      <w:r>
        <w:rPr>
          <w:rFonts w:ascii="宋体" w:eastAsia="宋体" w:hAnsi="宋体" w:cs="宋体" w:hint="eastAsia"/>
          <w:sz w:val="24"/>
        </w:rPr>
        <w:t>陈翔</w:t>
      </w:r>
      <w:r>
        <w:rPr>
          <w:rFonts w:ascii="宋体" w:eastAsia="宋体" w:hAnsi="宋体" w:cs="宋体" w:hint="eastAsia"/>
          <w:sz w:val="24"/>
        </w:rPr>
        <w:t xml:space="preserve">. </w:t>
      </w:r>
      <w:r>
        <w:rPr>
          <w:rFonts w:ascii="宋体" w:eastAsia="宋体" w:hAnsi="宋体" w:cs="宋体" w:hint="eastAsia"/>
          <w:sz w:val="24"/>
        </w:rPr>
        <w:t>大运河文化带泰州段建设路径</w:t>
      </w:r>
      <w:r>
        <w:rPr>
          <w:rFonts w:ascii="宋体" w:eastAsia="宋体" w:hAnsi="宋体" w:cs="宋体" w:hint="eastAsia"/>
          <w:sz w:val="24"/>
        </w:rPr>
        <w:t xml:space="preserve">[J]. </w:t>
      </w:r>
      <w:r>
        <w:rPr>
          <w:rFonts w:ascii="宋体" w:eastAsia="宋体" w:hAnsi="宋体" w:cs="宋体" w:hint="eastAsia"/>
          <w:sz w:val="24"/>
        </w:rPr>
        <w:t>江苏地方志，</w:t>
      </w:r>
      <w:r>
        <w:rPr>
          <w:rFonts w:ascii="宋体" w:eastAsia="宋体" w:hAnsi="宋体" w:cs="宋体" w:hint="eastAsia"/>
          <w:sz w:val="24"/>
        </w:rPr>
        <w:t xml:space="preserve"> 2018.</w:t>
      </w:r>
      <w:bookmarkEnd w:id="77"/>
    </w:p>
    <w:p w14:paraId="57697844" w14:textId="77777777" w:rsidR="00711FB6" w:rsidRDefault="00251621">
      <w:pPr>
        <w:numPr>
          <w:ilvl w:val="0"/>
          <w:numId w:val="1"/>
        </w:numPr>
        <w:spacing w:line="520" w:lineRule="atLeast"/>
        <w:rPr>
          <w:rFonts w:ascii="宋体" w:eastAsia="宋体" w:hAnsi="宋体" w:cs="宋体"/>
          <w:sz w:val="24"/>
        </w:rPr>
      </w:pPr>
      <w:bookmarkStart w:id="78" w:name="_Ref18415"/>
      <w:r>
        <w:rPr>
          <w:rFonts w:ascii="宋体" w:eastAsia="宋体" w:hAnsi="宋体" w:cs="宋体" w:hint="eastAsia"/>
          <w:sz w:val="24"/>
        </w:rPr>
        <w:t>徐伟等</w:t>
      </w:r>
      <w:r>
        <w:rPr>
          <w:rFonts w:ascii="宋体" w:eastAsia="宋体" w:hAnsi="宋体" w:cs="宋体" w:hint="eastAsia"/>
          <w:sz w:val="24"/>
        </w:rPr>
        <w:t xml:space="preserve">. </w:t>
      </w:r>
      <w:r>
        <w:rPr>
          <w:rFonts w:ascii="宋体" w:eastAsia="宋体" w:hAnsi="宋体" w:cs="宋体" w:hint="eastAsia"/>
          <w:sz w:val="24"/>
        </w:rPr>
        <w:t>古运河扬州</w:t>
      </w:r>
      <w:proofErr w:type="gramStart"/>
      <w:r>
        <w:rPr>
          <w:rFonts w:ascii="宋体" w:eastAsia="宋体" w:hAnsi="宋体" w:cs="宋体" w:hint="eastAsia"/>
          <w:sz w:val="24"/>
        </w:rPr>
        <w:t>段数字</w:t>
      </w:r>
      <w:proofErr w:type="gramEnd"/>
      <w:r>
        <w:rPr>
          <w:rFonts w:ascii="宋体" w:eastAsia="宋体" w:hAnsi="宋体" w:cs="宋体" w:hint="eastAsia"/>
          <w:sz w:val="24"/>
        </w:rPr>
        <w:t>孪生数据底板建设关键技术研究</w:t>
      </w:r>
      <w:r>
        <w:rPr>
          <w:rFonts w:ascii="宋体" w:eastAsia="宋体" w:hAnsi="宋体" w:cs="宋体" w:hint="eastAsia"/>
          <w:sz w:val="24"/>
        </w:rPr>
        <w:t xml:space="preserve">[J]. </w:t>
      </w:r>
      <w:r>
        <w:rPr>
          <w:rFonts w:ascii="宋体" w:eastAsia="宋体" w:hAnsi="宋体" w:cs="宋体" w:hint="eastAsia"/>
          <w:sz w:val="24"/>
        </w:rPr>
        <w:t>江苏水利，</w:t>
      </w:r>
      <w:r>
        <w:rPr>
          <w:rFonts w:ascii="宋体" w:eastAsia="宋体" w:hAnsi="宋体" w:cs="宋体" w:hint="eastAsia"/>
          <w:sz w:val="24"/>
        </w:rPr>
        <w:t xml:space="preserve"> 2023.</w:t>
      </w:r>
      <w:bookmarkEnd w:id="78"/>
    </w:p>
    <w:p w14:paraId="060C3929" w14:textId="77777777" w:rsidR="00711FB6" w:rsidRDefault="00251621">
      <w:pPr>
        <w:numPr>
          <w:ilvl w:val="0"/>
          <w:numId w:val="1"/>
        </w:numPr>
        <w:spacing w:line="520" w:lineRule="atLeast"/>
        <w:rPr>
          <w:rFonts w:ascii="宋体" w:eastAsia="宋体" w:hAnsi="宋体" w:cs="宋体"/>
          <w:sz w:val="24"/>
        </w:rPr>
      </w:pPr>
      <w:bookmarkStart w:id="79" w:name="_Ref18555"/>
      <w:r>
        <w:rPr>
          <w:rFonts w:ascii="宋体" w:eastAsia="宋体" w:hAnsi="宋体" w:cs="宋体" w:hint="eastAsia"/>
          <w:sz w:val="24"/>
        </w:rPr>
        <w:t>黄一昀等</w:t>
      </w:r>
      <w:r>
        <w:rPr>
          <w:rFonts w:ascii="宋体" w:eastAsia="宋体" w:hAnsi="宋体" w:cs="宋体" w:hint="eastAsia"/>
          <w:sz w:val="24"/>
        </w:rPr>
        <w:t xml:space="preserve">. </w:t>
      </w:r>
      <w:r>
        <w:rPr>
          <w:rFonts w:ascii="宋体" w:eastAsia="宋体" w:hAnsi="宋体" w:cs="宋体" w:hint="eastAsia"/>
          <w:sz w:val="24"/>
        </w:rPr>
        <w:t>数字孪生技术在河流生态廊道建设中的应用研究</w:t>
      </w:r>
      <w:r>
        <w:rPr>
          <w:rFonts w:ascii="宋体" w:eastAsia="宋体" w:hAnsi="宋体" w:cs="宋体" w:hint="eastAsia"/>
          <w:sz w:val="24"/>
        </w:rPr>
        <w:t xml:space="preserve">[J]. </w:t>
      </w:r>
      <w:r>
        <w:rPr>
          <w:rFonts w:ascii="宋体" w:eastAsia="宋体" w:hAnsi="宋体" w:cs="宋体" w:hint="eastAsia"/>
          <w:sz w:val="24"/>
        </w:rPr>
        <w:t>江苏水利，</w:t>
      </w:r>
      <w:r>
        <w:rPr>
          <w:rFonts w:ascii="宋体" w:eastAsia="宋体" w:hAnsi="宋体" w:cs="宋体" w:hint="eastAsia"/>
          <w:sz w:val="24"/>
        </w:rPr>
        <w:t xml:space="preserve"> 2024.</w:t>
      </w:r>
      <w:bookmarkEnd w:id="79"/>
    </w:p>
    <w:p w14:paraId="3EFDC676" w14:textId="77777777" w:rsidR="00711FB6" w:rsidRDefault="00251621">
      <w:pPr>
        <w:numPr>
          <w:ilvl w:val="0"/>
          <w:numId w:val="1"/>
        </w:numPr>
        <w:spacing w:line="520" w:lineRule="atLeast"/>
        <w:rPr>
          <w:rFonts w:ascii="宋体" w:eastAsia="宋体" w:hAnsi="宋体" w:cs="宋体"/>
          <w:sz w:val="24"/>
        </w:rPr>
      </w:pPr>
      <w:bookmarkStart w:id="80" w:name="_Ref205251342"/>
      <w:r>
        <w:rPr>
          <w:rFonts w:ascii="宋体" w:eastAsia="宋体" w:hAnsi="宋体" w:cs="宋体" w:hint="eastAsia"/>
          <w:sz w:val="24"/>
        </w:rPr>
        <w:t xml:space="preserve">NEEDHAM J. Science and </w:t>
      </w:r>
      <w:proofErr w:type="spellStart"/>
      <w:r>
        <w:rPr>
          <w:rFonts w:ascii="宋体" w:eastAsia="宋体" w:hAnsi="宋体" w:cs="宋体" w:hint="eastAsia"/>
          <w:sz w:val="24"/>
        </w:rPr>
        <w:t>Civilisation</w:t>
      </w:r>
      <w:proofErr w:type="spellEnd"/>
      <w:r>
        <w:rPr>
          <w:rFonts w:ascii="宋体" w:eastAsia="宋体" w:hAnsi="宋体" w:cs="宋体" w:hint="eastAsia"/>
          <w:sz w:val="24"/>
        </w:rPr>
        <w:t xml:space="preserve"> in China: Volume 4, Physics and Physical Technology, Part </w:t>
      </w:r>
      <w:proofErr w:type="gramStart"/>
      <w:r>
        <w:rPr>
          <w:rFonts w:ascii="宋体" w:eastAsia="宋体" w:hAnsi="宋体" w:cs="宋体" w:hint="eastAsia"/>
          <w:sz w:val="24"/>
        </w:rPr>
        <w:t>3,Civil</w:t>
      </w:r>
      <w:proofErr w:type="gramEnd"/>
      <w:r>
        <w:rPr>
          <w:rFonts w:ascii="宋体" w:eastAsia="宋体" w:hAnsi="宋体" w:cs="宋体" w:hint="eastAsia"/>
          <w:sz w:val="24"/>
        </w:rPr>
        <w:t xml:space="preserve"> Engineering and </w:t>
      </w:r>
      <w:proofErr w:type="spellStart"/>
      <w:r>
        <w:rPr>
          <w:rFonts w:ascii="宋体" w:eastAsia="宋体" w:hAnsi="宋体" w:cs="宋体" w:hint="eastAsia"/>
          <w:sz w:val="24"/>
        </w:rPr>
        <w:t>Nautics</w:t>
      </w:r>
      <w:proofErr w:type="spellEnd"/>
      <w:r>
        <w:rPr>
          <w:rFonts w:ascii="宋体" w:eastAsia="宋体" w:hAnsi="宋体" w:cs="宋体" w:hint="eastAsia"/>
          <w:sz w:val="24"/>
        </w:rPr>
        <w:t>[M].Cambridge: Cambridge University Press,1971.</w:t>
      </w:r>
      <w:bookmarkEnd w:id="80"/>
    </w:p>
    <w:p w14:paraId="609F29EB" w14:textId="77777777" w:rsidR="00711FB6" w:rsidRDefault="00251621">
      <w:pPr>
        <w:numPr>
          <w:ilvl w:val="0"/>
          <w:numId w:val="1"/>
        </w:numPr>
        <w:spacing w:line="520" w:lineRule="atLeast"/>
        <w:rPr>
          <w:rFonts w:ascii="宋体" w:eastAsia="宋体" w:hAnsi="宋体" w:cs="宋体"/>
          <w:sz w:val="24"/>
        </w:rPr>
      </w:pPr>
      <w:bookmarkStart w:id="81" w:name="_Ref205251374"/>
      <w:r>
        <w:rPr>
          <w:rFonts w:ascii="宋体" w:eastAsia="宋体" w:hAnsi="宋体" w:cs="宋体" w:hint="eastAsia"/>
          <w:sz w:val="24"/>
        </w:rPr>
        <w:t>申时行</w:t>
      </w:r>
      <w:r>
        <w:rPr>
          <w:rFonts w:ascii="宋体" w:eastAsia="宋体" w:hAnsi="宋体" w:cs="宋体" w:hint="eastAsia"/>
          <w:sz w:val="24"/>
        </w:rPr>
        <w:t>,</w:t>
      </w:r>
      <w:r>
        <w:rPr>
          <w:rFonts w:ascii="宋体" w:eastAsia="宋体" w:hAnsi="宋体" w:cs="宋体" w:hint="eastAsia"/>
          <w:sz w:val="24"/>
        </w:rPr>
        <w:t>等</w:t>
      </w:r>
      <w:r>
        <w:rPr>
          <w:rFonts w:ascii="宋体" w:eastAsia="宋体" w:hAnsi="宋体" w:cs="宋体" w:hint="eastAsia"/>
          <w:sz w:val="24"/>
        </w:rPr>
        <w:t>.</w:t>
      </w:r>
      <w:r>
        <w:rPr>
          <w:rFonts w:ascii="宋体" w:eastAsia="宋体" w:hAnsi="宋体" w:cs="宋体" w:hint="eastAsia"/>
          <w:sz w:val="24"/>
        </w:rPr>
        <w:t>明会典</w:t>
      </w:r>
      <w:r>
        <w:rPr>
          <w:rFonts w:ascii="宋体" w:eastAsia="宋体" w:hAnsi="宋体" w:cs="宋体" w:hint="eastAsia"/>
          <w:sz w:val="24"/>
        </w:rPr>
        <w:t>:</w:t>
      </w:r>
      <w:r>
        <w:rPr>
          <w:rFonts w:ascii="宋体" w:eastAsia="宋体" w:hAnsi="宋体" w:cs="宋体" w:hint="eastAsia"/>
          <w:sz w:val="24"/>
        </w:rPr>
        <w:t>万历朝重修本</w:t>
      </w:r>
      <w:r>
        <w:rPr>
          <w:rFonts w:ascii="宋体" w:eastAsia="宋体" w:hAnsi="宋体" w:cs="宋体" w:hint="eastAsia"/>
          <w:sz w:val="24"/>
        </w:rPr>
        <w:t>[M].</w:t>
      </w:r>
      <w:r>
        <w:rPr>
          <w:rFonts w:ascii="宋体" w:eastAsia="宋体" w:hAnsi="宋体" w:cs="宋体" w:hint="eastAsia"/>
          <w:sz w:val="24"/>
        </w:rPr>
        <w:t>北京</w:t>
      </w:r>
      <w:r>
        <w:rPr>
          <w:rFonts w:ascii="宋体" w:eastAsia="宋体" w:hAnsi="宋体" w:cs="宋体" w:hint="eastAsia"/>
          <w:sz w:val="24"/>
        </w:rPr>
        <w:t>:</w:t>
      </w:r>
      <w:r>
        <w:rPr>
          <w:rFonts w:ascii="宋体" w:eastAsia="宋体" w:hAnsi="宋体" w:cs="宋体" w:hint="eastAsia"/>
          <w:sz w:val="24"/>
        </w:rPr>
        <w:t>中华书局</w:t>
      </w:r>
      <w:r>
        <w:rPr>
          <w:rFonts w:ascii="宋体" w:eastAsia="宋体" w:hAnsi="宋体" w:cs="宋体" w:hint="eastAsia"/>
          <w:sz w:val="24"/>
        </w:rPr>
        <w:t>,1989:</w:t>
      </w:r>
      <w:r>
        <w:rPr>
          <w:rFonts w:ascii="宋体" w:eastAsia="宋体" w:hAnsi="宋体" w:cs="宋体" w:hint="eastAsia"/>
          <w:sz w:val="24"/>
        </w:rPr>
        <w:t>卷</w:t>
      </w:r>
      <w:r>
        <w:rPr>
          <w:rFonts w:ascii="宋体" w:eastAsia="宋体" w:hAnsi="宋体" w:cs="宋体" w:hint="eastAsia"/>
          <w:sz w:val="24"/>
        </w:rPr>
        <w:t>27.</w:t>
      </w:r>
      <w:bookmarkEnd w:id="81"/>
    </w:p>
    <w:p w14:paraId="036BA71A" w14:textId="77777777" w:rsidR="00711FB6" w:rsidRDefault="00251621">
      <w:pPr>
        <w:numPr>
          <w:ilvl w:val="0"/>
          <w:numId w:val="1"/>
        </w:numPr>
        <w:spacing w:line="520" w:lineRule="atLeast"/>
        <w:rPr>
          <w:rFonts w:ascii="宋体" w:eastAsia="宋体" w:hAnsi="宋体" w:cs="宋体"/>
          <w:sz w:val="24"/>
        </w:rPr>
      </w:pPr>
      <w:bookmarkStart w:id="82" w:name="_Ref205251384"/>
      <w:r>
        <w:rPr>
          <w:rFonts w:ascii="宋体" w:eastAsia="宋体" w:hAnsi="宋体" w:cs="宋体" w:hint="eastAsia"/>
          <w:sz w:val="24"/>
        </w:rPr>
        <w:t>王卫平</w:t>
      </w:r>
      <w:r>
        <w:rPr>
          <w:rFonts w:ascii="宋体" w:eastAsia="宋体" w:hAnsi="宋体" w:cs="宋体" w:hint="eastAsia"/>
          <w:sz w:val="24"/>
        </w:rPr>
        <w:t>.</w:t>
      </w:r>
      <w:r>
        <w:rPr>
          <w:rFonts w:ascii="宋体" w:eastAsia="宋体" w:hAnsi="宋体" w:cs="宋体" w:hint="eastAsia"/>
          <w:sz w:val="24"/>
        </w:rPr>
        <w:t>明清漕运与社会变迁</w:t>
      </w:r>
      <w:r>
        <w:rPr>
          <w:rFonts w:ascii="宋体" w:eastAsia="宋体" w:hAnsi="宋体" w:cs="宋体" w:hint="eastAsia"/>
          <w:sz w:val="24"/>
        </w:rPr>
        <w:t>[M].</w:t>
      </w:r>
      <w:r>
        <w:rPr>
          <w:rFonts w:ascii="宋体" w:eastAsia="宋体" w:hAnsi="宋体" w:cs="宋体" w:hint="eastAsia"/>
          <w:sz w:val="24"/>
        </w:rPr>
        <w:t>北京</w:t>
      </w:r>
      <w:r>
        <w:rPr>
          <w:rFonts w:ascii="宋体" w:eastAsia="宋体" w:hAnsi="宋体" w:cs="宋体" w:hint="eastAsia"/>
          <w:sz w:val="24"/>
        </w:rPr>
        <w:t>:</w:t>
      </w:r>
      <w:r>
        <w:rPr>
          <w:rFonts w:ascii="宋体" w:eastAsia="宋体" w:hAnsi="宋体" w:cs="宋体" w:hint="eastAsia"/>
          <w:sz w:val="24"/>
        </w:rPr>
        <w:t>人民出版社</w:t>
      </w:r>
      <w:r>
        <w:rPr>
          <w:rFonts w:ascii="宋体" w:eastAsia="宋体" w:hAnsi="宋体" w:cs="宋体" w:hint="eastAsia"/>
          <w:sz w:val="24"/>
        </w:rPr>
        <w:t>,2017.</w:t>
      </w:r>
      <w:bookmarkEnd w:id="82"/>
    </w:p>
    <w:p w14:paraId="60564E6F" w14:textId="77777777" w:rsidR="00711FB6" w:rsidRDefault="00251621">
      <w:pPr>
        <w:numPr>
          <w:ilvl w:val="0"/>
          <w:numId w:val="1"/>
        </w:numPr>
        <w:spacing w:line="520" w:lineRule="atLeast"/>
        <w:rPr>
          <w:rFonts w:ascii="宋体" w:eastAsia="宋体" w:hAnsi="宋体" w:cs="宋体"/>
          <w:sz w:val="24"/>
        </w:rPr>
      </w:pPr>
      <w:bookmarkStart w:id="83" w:name="_Ref205251540"/>
      <w:r>
        <w:rPr>
          <w:rFonts w:ascii="宋体" w:eastAsia="宋体" w:hAnsi="宋体" w:cs="宋体" w:hint="eastAsia"/>
          <w:sz w:val="24"/>
        </w:rPr>
        <w:t>江苏省水利厅</w:t>
      </w:r>
      <w:r>
        <w:rPr>
          <w:rFonts w:ascii="宋体" w:eastAsia="宋体" w:hAnsi="宋体" w:cs="宋体" w:hint="eastAsia"/>
          <w:sz w:val="24"/>
        </w:rPr>
        <w:t>.</w:t>
      </w:r>
      <w:r>
        <w:rPr>
          <w:rFonts w:ascii="宋体" w:eastAsia="宋体" w:hAnsi="宋体" w:cs="宋体" w:hint="eastAsia"/>
          <w:sz w:val="24"/>
        </w:rPr>
        <w:t>梁溪河生态治理工程效果评估报告</w:t>
      </w:r>
      <w:r>
        <w:rPr>
          <w:rFonts w:ascii="宋体" w:eastAsia="宋体" w:hAnsi="宋体" w:cs="宋体" w:hint="eastAsia"/>
          <w:sz w:val="24"/>
        </w:rPr>
        <w:t>[J].</w:t>
      </w:r>
      <w:r>
        <w:rPr>
          <w:rFonts w:ascii="宋体" w:eastAsia="宋体" w:hAnsi="宋体" w:cs="宋体" w:hint="eastAsia"/>
          <w:sz w:val="24"/>
        </w:rPr>
        <w:t>水利科技与经济</w:t>
      </w:r>
      <w:r>
        <w:rPr>
          <w:rFonts w:ascii="宋体" w:eastAsia="宋体" w:hAnsi="宋体" w:cs="宋体" w:hint="eastAsia"/>
          <w:sz w:val="24"/>
        </w:rPr>
        <w:t>,2021,27(3):12-18.</w:t>
      </w:r>
      <w:bookmarkEnd w:id="83"/>
    </w:p>
    <w:p w14:paraId="41E51E5C" w14:textId="77777777" w:rsidR="00711FB6" w:rsidRDefault="00711FB6">
      <w:pPr>
        <w:rPr>
          <w:rFonts w:ascii="宋体" w:eastAsia="宋体" w:hAnsi="宋体" w:cs="宋体"/>
          <w:sz w:val="24"/>
        </w:rPr>
      </w:pPr>
    </w:p>
    <w:sectPr w:rsidR="00711FB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方正小标宋简体">
    <w:charset w:val="86"/>
    <w:family w:val="auto"/>
    <w:pitch w:val="default"/>
    <w:sig w:usb0="00000001" w:usb1="0800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90410BA"/>
    <w:multiLevelType w:val="singleLevel"/>
    <w:tmpl w:val="A90410BA"/>
    <w:lvl w:ilvl="0">
      <w:start w:val="1"/>
      <w:numFmt w:val="decimal"/>
      <w:lvlText w:val="[%1]"/>
      <w:lvlJc w:val="left"/>
      <w:pPr>
        <w:tabs>
          <w:tab w:val="left" w:pos="420"/>
        </w:tabs>
        <w:ind w:left="425" w:hanging="425"/>
      </w:pPr>
      <w:rPr>
        <w:rFonts w:hint="default"/>
      </w:rPr>
    </w:lvl>
  </w:abstractNum>
  <w:num w:numId="1">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p">
    <w15:presenceInfo w15:providerId="None" w15:userId="Hp"/>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trackRevisions/>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201949"/>
    <w:rsid w:val="00251621"/>
    <w:rsid w:val="00665523"/>
    <w:rsid w:val="00711FB6"/>
    <w:rsid w:val="00FD7919"/>
    <w:rsid w:val="2CBD124E"/>
    <w:rsid w:val="3A2019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D5E590"/>
  <w15:docId w15:val="{4A573CF6-2816-402D-9FC4-4E239591C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qFormat/>
    <w:rPr>
      <w:b/>
    </w:rPr>
  </w:style>
  <w:style w:type="paragraph" w:styleId="a4">
    <w:name w:val="List Paragraph"/>
    <w:basedOn w:val="a"/>
    <w:uiPriority w:val="34"/>
    <w:qFormat/>
    <w:pPr>
      <w:ind w:left="720"/>
      <w:contextualSpacing/>
    </w:pPr>
  </w:style>
  <w:style w:type="paragraph" w:styleId="a5">
    <w:name w:val="Balloon Text"/>
    <w:basedOn w:val="a"/>
    <w:link w:val="a6"/>
    <w:rsid w:val="00FD7919"/>
    <w:rPr>
      <w:sz w:val="18"/>
      <w:szCs w:val="18"/>
    </w:rPr>
  </w:style>
  <w:style w:type="character" w:customStyle="1" w:styleId="a6">
    <w:name w:val="批注框文本 字符"/>
    <w:basedOn w:val="a0"/>
    <w:link w:val="a5"/>
    <w:rsid w:val="00FD7919"/>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1178</Words>
  <Characters>6715</Characters>
  <Application>Microsoft Office Word</Application>
  <DocSecurity>0</DocSecurity>
  <Lines>55</Lines>
  <Paragraphs>15</Paragraphs>
  <ScaleCrop>false</ScaleCrop>
  <Company/>
  <LinksUpToDate>false</LinksUpToDate>
  <CharactersWithSpaces>7878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WPS_1722673434</dc:creator>
  <cp:lastModifiedBy>Hp</cp:lastModifiedBy>
  <cp:revision>2</cp:revision>
  <dcterms:created xsi:type="dcterms:W3CDTF">2025-08-26T02:45:00Z</dcterms:created>
  <dcterms:modified xsi:type="dcterms:W3CDTF">2025-08-26T02:45:00Z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ICV">
    <vt:lpwstr>F9FFE9BF203542259BEB1FE90971DAD0_13</vt:lpwstr>
  </property>
  <property fmtid="{D5CDD505-2E9C-101B-9397-08002B2CF9AE}" pid="4" name="KSOTemplateDocerSaveRecord">
    <vt:lpwstr>eyJoZGlkIjoiMjlkMTI2NjQ1NWI0NmQzYTkwMzNhMmQ5NzBkY2YwYzMiLCJ1c2VySWQiOiI3ODE3MjQzNTMifQ==</vt:lpwstr>
  </property>
</Properties>
</file>